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260263953"/>
        <w:docPartObj>
          <w:docPartGallery w:val="Cover Pages"/>
          <w:docPartUnique/>
        </w:docPartObj>
      </w:sdtPr>
      <w:sdtEndPr>
        <w:rPr>
          <w:rFonts w:ascii="Calibri" w:eastAsiaTheme="minorHAnsi"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ED12FE">
            <w:sdt>
              <w:sdtPr>
                <w:rPr>
                  <w:rFonts w:asciiTheme="majorHAnsi" w:eastAsiaTheme="majorEastAsia" w:hAnsiTheme="majorHAnsi" w:cstheme="majorBidi"/>
                  <w:lang w:eastAsia="en-US"/>
                </w:rPr>
                <w:alias w:val="Company"/>
                <w:id w:val="13406915"/>
                <w:placeholder>
                  <w:docPart w:val="FC14254544BC43CA989DCCD832C2B01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ED12FE" w:rsidRDefault="00ED12FE">
                    <w:pPr>
                      <w:pStyle w:val="NoSpacing"/>
                      <w:rPr>
                        <w:rFonts w:asciiTheme="majorHAnsi" w:eastAsiaTheme="majorEastAsia" w:hAnsiTheme="majorHAnsi" w:cstheme="majorBidi"/>
                      </w:rPr>
                    </w:pPr>
                    <w:r>
                      <w:rPr>
                        <w:rFonts w:asciiTheme="majorHAnsi" w:eastAsiaTheme="majorEastAsia" w:hAnsiTheme="majorHAnsi" w:cstheme="majorBidi"/>
                      </w:rPr>
                      <w:t>Confederated Tribes of the Umatilla Indian Reservation</w:t>
                    </w:r>
                  </w:p>
                </w:tc>
              </w:sdtContent>
            </w:sdt>
          </w:tr>
          <w:tr w:rsidR="00ED12FE">
            <w:tc>
              <w:tcPr>
                <w:tcW w:w="7672" w:type="dxa"/>
              </w:tcPr>
              <w:sdt>
                <w:sdtPr>
                  <w:rPr>
                    <w:rFonts w:asciiTheme="majorHAnsi" w:eastAsiaTheme="majorEastAsia" w:hAnsiTheme="majorHAnsi" w:cstheme="majorBidi"/>
                    <w:color w:val="4F81BD" w:themeColor="accent1"/>
                    <w:sz w:val="80"/>
                    <w:szCs w:val="80"/>
                  </w:rPr>
                  <w:alias w:val="Title"/>
                  <w:id w:val="13406919"/>
                  <w:placeholder>
                    <w:docPart w:val="8266024FB4D34958B51D96FF018FBEC8"/>
                  </w:placeholder>
                  <w:dataBinding w:prefixMappings="xmlns:ns0='http://schemas.openxmlformats.org/package/2006/metadata/core-properties' xmlns:ns1='http://purl.org/dc/elements/1.1/'" w:xpath="/ns0:coreProperties[1]/ns1:title[1]" w:storeItemID="{6C3C8BC8-F283-45AE-878A-BAB7291924A1}"/>
                  <w:text/>
                </w:sdtPr>
                <w:sdtEndPr/>
                <w:sdtContent>
                  <w:p w:rsidR="00ED12FE" w:rsidRDefault="00ED12FE" w:rsidP="00292D45">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DNR </w:t>
                    </w:r>
                    <w:r w:rsidR="007C294B">
                      <w:rPr>
                        <w:rFonts w:asciiTheme="majorHAnsi" w:eastAsiaTheme="majorEastAsia" w:hAnsiTheme="majorHAnsi" w:cstheme="majorBidi"/>
                        <w:color w:val="4F81BD" w:themeColor="accent1"/>
                        <w:sz w:val="80"/>
                        <w:szCs w:val="80"/>
                      </w:rPr>
                      <w:t xml:space="preserve">Data Management Maturity </w:t>
                    </w:r>
                    <w:r w:rsidR="00292D45">
                      <w:rPr>
                        <w:rFonts w:asciiTheme="majorHAnsi" w:eastAsiaTheme="majorEastAsia" w:hAnsiTheme="majorHAnsi" w:cstheme="majorBidi"/>
                        <w:color w:val="4F81BD" w:themeColor="accent1"/>
                        <w:sz w:val="80"/>
                        <w:szCs w:val="80"/>
                      </w:rPr>
                      <w:t>Model</w:t>
                    </w:r>
                  </w:p>
                </w:sdtContent>
              </w:sdt>
            </w:tc>
          </w:tr>
          <w:tr w:rsidR="00ED12FE">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D12FE" w:rsidRDefault="002D6031" w:rsidP="00ED12FE">
                    <w:pPr>
                      <w:pStyle w:val="NoSpacing"/>
                      <w:rPr>
                        <w:rFonts w:asciiTheme="majorHAnsi" w:eastAsiaTheme="majorEastAsia" w:hAnsiTheme="majorHAnsi" w:cstheme="majorBidi"/>
                      </w:rPr>
                    </w:pPr>
                    <w:r>
                      <w:rPr>
                        <w:rFonts w:asciiTheme="majorHAnsi" w:eastAsiaTheme="majorEastAsia" w:hAnsiTheme="majorHAnsi" w:cstheme="majorBidi"/>
                      </w:rPr>
                      <w:t xml:space="preserve">Introducing the </w:t>
                    </w:r>
                    <w:r w:rsidR="00ED12FE">
                      <w:rPr>
                        <w:rFonts w:asciiTheme="majorHAnsi" w:eastAsiaTheme="majorEastAsia" w:hAnsiTheme="majorHAnsi" w:cstheme="majorBidi"/>
                      </w:rPr>
                      <w:t>Maturity Model Improvement Process</w:t>
                    </w:r>
                  </w:p>
                </w:tc>
              </w:sdtContent>
            </w:sdt>
          </w:tr>
        </w:tbl>
        <w:p w:rsidR="00ED12FE" w:rsidRDefault="00ED12FE"/>
        <w:p w:rsidR="00ED12FE" w:rsidRDefault="00ED12FE"/>
        <w:tbl>
          <w:tblPr>
            <w:tblpPr w:leftFromText="187" w:rightFromText="187" w:horzAnchor="margin" w:tblpXSpec="center" w:tblpYSpec="bottom"/>
            <w:tblW w:w="4000" w:type="pct"/>
            <w:tblLook w:val="04A0" w:firstRow="1" w:lastRow="0" w:firstColumn="1" w:lastColumn="0" w:noHBand="0" w:noVBand="1"/>
          </w:tblPr>
          <w:tblGrid>
            <w:gridCol w:w="7672"/>
          </w:tblGrid>
          <w:tr w:rsidR="00ED12FE">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ED12FE" w:rsidRDefault="00ED12FE">
                    <w:pPr>
                      <w:pStyle w:val="NoSpacing"/>
                      <w:rPr>
                        <w:color w:val="4F81BD" w:themeColor="accent1"/>
                      </w:rPr>
                    </w:pPr>
                    <w:r>
                      <w:rPr>
                        <w:color w:val="4F81BD" w:themeColor="accent1"/>
                      </w:rPr>
                      <w:t>Ken Burcham &amp; Colette Coiner</w:t>
                    </w:r>
                    <w:r w:rsidR="002D6031">
                      <w:rPr>
                        <w:color w:val="4F81BD" w:themeColor="accent1"/>
                      </w:rPr>
                      <w:t>, OIT</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3-03-18T00:00:00Z">
                    <w:dateFormat w:val="M/d/yyyy"/>
                    <w:lid w:val="en-US"/>
                    <w:storeMappedDataAs w:val="dateTime"/>
                    <w:calendar w:val="gregorian"/>
                  </w:date>
                </w:sdtPr>
                <w:sdtEndPr/>
                <w:sdtContent>
                  <w:p w:rsidR="00ED12FE" w:rsidRDefault="00287AED">
                    <w:pPr>
                      <w:pStyle w:val="NoSpacing"/>
                      <w:rPr>
                        <w:color w:val="4F81BD" w:themeColor="accent1"/>
                      </w:rPr>
                    </w:pPr>
                    <w:r>
                      <w:rPr>
                        <w:color w:val="4F81BD" w:themeColor="accent1"/>
                      </w:rPr>
                      <w:t>3/18/2013</w:t>
                    </w:r>
                  </w:p>
                </w:sdtContent>
              </w:sdt>
              <w:p w:rsidR="00ED12FE" w:rsidRDefault="00ED12FE">
                <w:pPr>
                  <w:pStyle w:val="NoSpacing"/>
                  <w:rPr>
                    <w:color w:val="4F81BD" w:themeColor="accent1"/>
                  </w:rPr>
                </w:pPr>
              </w:p>
            </w:tc>
          </w:tr>
        </w:tbl>
        <w:p w:rsidR="00ED12FE" w:rsidRDefault="00ED12FE"/>
        <w:p w:rsidR="00ED12FE" w:rsidRDefault="00ED12FE">
          <w:pPr>
            <w:spacing w:after="200" w:line="276" w:lineRule="auto"/>
          </w:pPr>
          <w:r>
            <w:br w:type="page"/>
          </w:r>
        </w:p>
      </w:sdtContent>
    </w:sdt>
    <w:p w:rsidR="00282A50" w:rsidRDefault="00282A50" w:rsidP="00D7601C">
      <w:pPr>
        <w:autoSpaceDE w:val="0"/>
        <w:autoSpaceDN w:val="0"/>
        <w:adjustRightInd w:val="0"/>
      </w:pPr>
    </w:p>
    <w:p w:rsidR="002F1588" w:rsidRPr="00ED12FE" w:rsidRDefault="002F1588" w:rsidP="00D7601C">
      <w:pPr>
        <w:autoSpaceDE w:val="0"/>
        <w:autoSpaceDN w:val="0"/>
        <w:adjustRightInd w:val="0"/>
        <w:rPr>
          <w:b/>
        </w:rPr>
      </w:pPr>
      <w:r w:rsidRPr="00ED12FE">
        <w:rPr>
          <w:b/>
        </w:rPr>
        <w:t>INTRODUCTION</w:t>
      </w:r>
    </w:p>
    <w:p w:rsidR="0072371B" w:rsidRDefault="00177A02" w:rsidP="00D7601C">
      <w:pPr>
        <w:autoSpaceDE w:val="0"/>
        <w:autoSpaceDN w:val="0"/>
        <w:adjustRightInd w:val="0"/>
      </w:pPr>
      <w:r>
        <w:t xml:space="preserve">There is currently a strategic </w:t>
      </w:r>
      <w:bookmarkStart w:id="0" w:name="_GoBack"/>
      <w:bookmarkEnd w:id="0"/>
      <w:r w:rsidR="00D4345D">
        <w:t>opportunity in the Depart</w:t>
      </w:r>
      <w:r w:rsidR="00A95B63">
        <w:t>ment of Natural Resources (DNR)</w:t>
      </w:r>
      <w:r w:rsidR="00D4345D">
        <w:t xml:space="preserve"> to help </w:t>
      </w:r>
      <w:r w:rsidR="0072371B">
        <w:t xml:space="preserve">relieve the growing administrative burden of managing data. </w:t>
      </w:r>
      <w:r w:rsidR="00B43D7A">
        <w:t xml:space="preserve">From </w:t>
      </w:r>
      <w:r w:rsidR="00ED12FE">
        <w:t>December 2012</w:t>
      </w:r>
      <w:r w:rsidR="00B43D7A">
        <w:t xml:space="preserve"> to </w:t>
      </w:r>
      <w:r w:rsidR="00ED12FE">
        <w:t>March 2013</w:t>
      </w:r>
      <w:r w:rsidR="00B43D7A">
        <w:t xml:space="preserve">, </w:t>
      </w:r>
      <w:r w:rsidR="00ED12FE">
        <w:t>O</w:t>
      </w:r>
      <w:r w:rsidR="003F5F1E">
        <w:t>IT</w:t>
      </w:r>
      <w:r w:rsidR="00ED12FE">
        <w:t>/GIS</w:t>
      </w:r>
      <w:r w:rsidR="003F5F1E">
        <w:t xml:space="preserve"> staff reviewed </w:t>
      </w:r>
      <w:r w:rsidR="00ED12FE">
        <w:t xml:space="preserve">the </w:t>
      </w:r>
      <w:r w:rsidR="007C294B">
        <w:t>six</w:t>
      </w:r>
      <w:r w:rsidR="003F5F1E">
        <w:t xml:space="preserve"> DNR Programs and found </w:t>
      </w:r>
      <w:r w:rsidR="002D6031">
        <w:t xml:space="preserve">that </w:t>
      </w:r>
      <w:r w:rsidR="003F5F1E">
        <w:t xml:space="preserve">more </w:t>
      </w:r>
      <w:r w:rsidR="00D4345D">
        <w:t xml:space="preserve">than </w:t>
      </w:r>
      <w:r w:rsidR="00444C07">
        <w:t>200</w:t>
      </w:r>
      <w:r w:rsidR="00D4345D">
        <w:t xml:space="preserve"> different datasets are being actively collected by scores of </w:t>
      </w:r>
      <w:r w:rsidR="007C294B">
        <w:t xml:space="preserve">teams and </w:t>
      </w:r>
      <w:r w:rsidR="00D4345D">
        <w:t xml:space="preserve">individuals.  </w:t>
      </w:r>
      <w:r w:rsidR="0072371B">
        <w:t xml:space="preserve">These datasets represent an enormous and growing amount of data with increasingly complex </w:t>
      </w:r>
      <w:r w:rsidR="003F5F1E">
        <w:t xml:space="preserve">internal and external </w:t>
      </w:r>
      <w:r w:rsidR="0072371B">
        <w:t>reporting needs, standards requirements</w:t>
      </w:r>
      <w:r w:rsidR="003F5F1E">
        <w:t>,</w:t>
      </w:r>
      <w:r w:rsidR="0072371B">
        <w:t xml:space="preserve"> and sharing requests.  </w:t>
      </w:r>
      <w:r w:rsidR="003F5F1E">
        <w:t>We suggest that b</w:t>
      </w:r>
      <w:r w:rsidR="0072371B">
        <w:t>y centralizing, organizing and standardizing the data collection processes and technologies</w:t>
      </w:r>
      <w:r w:rsidR="00B43D7A">
        <w:t>,</w:t>
      </w:r>
      <w:r w:rsidR="0072371B">
        <w:t xml:space="preserve"> everyone from project leads, managers and individual tribal members will benefit.</w:t>
      </w:r>
    </w:p>
    <w:p w:rsidR="0072371B" w:rsidRDefault="0072371B" w:rsidP="00D7601C">
      <w:pPr>
        <w:autoSpaceDE w:val="0"/>
        <w:autoSpaceDN w:val="0"/>
        <w:adjustRightInd w:val="0"/>
      </w:pPr>
    </w:p>
    <w:p w:rsidR="0072371B" w:rsidRDefault="00ED12FE" w:rsidP="00D7601C">
      <w:pPr>
        <w:autoSpaceDE w:val="0"/>
        <w:autoSpaceDN w:val="0"/>
        <w:adjustRightInd w:val="0"/>
      </w:pPr>
      <w:r>
        <w:t>As part of</w:t>
      </w:r>
      <w:r w:rsidR="00B43D7A">
        <w:t xml:space="preserve"> our initial review, w</w:t>
      </w:r>
      <w:r w:rsidR="003F5F1E">
        <w:t>e characterize DNR Data</w:t>
      </w:r>
      <w:r w:rsidR="00B534F3">
        <w:t xml:space="preserve"> Management</w:t>
      </w:r>
      <w:r w:rsidR="003F5F1E">
        <w:t xml:space="preserve"> “maturity”</w:t>
      </w:r>
      <w:r w:rsidR="00B43D7A">
        <w:t xml:space="preserve"> and propose</w:t>
      </w:r>
      <w:r w:rsidR="003F5F1E">
        <w:t xml:space="preserve"> to use the </w:t>
      </w:r>
      <w:r w:rsidR="00B534F3">
        <w:t>"</w:t>
      </w:r>
      <w:r w:rsidR="0098449A">
        <w:t xml:space="preserve">Data Collection Maturity Model" </w:t>
      </w:r>
      <w:r w:rsidR="003F5F1E">
        <w:t xml:space="preserve">below </w:t>
      </w:r>
      <w:r w:rsidR="0098449A">
        <w:t>to capture the current and desired future state for DNR</w:t>
      </w:r>
      <w:r w:rsidR="00B43D7A">
        <w:t xml:space="preserve"> data management</w:t>
      </w:r>
      <w:r w:rsidR="0098449A">
        <w:t xml:space="preserve">.  The Maturity Model breaks the improvement process down into </w:t>
      </w:r>
      <w:r w:rsidR="00B43D7A">
        <w:t>five</w:t>
      </w:r>
      <w:r w:rsidR="0098449A">
        <w:t xml:space="preserve"> levels </w:t>
      </w:r>
      <w:r w:rsidR="00042A6E">
        <w:t xml:space="preserve">and </w:t>
      </w:r>
      <w:r w:rsidR="00B43D7A">
        <w:t xml:space="preserve">provides </w:t>
      </w:r>
      <w:r w:rsidR="0098449A">
        <w:t xml:space="preserve">clear </w:t>
      </w:r>
      <w:r w:rsidR="003F5F1E">
        <w:t>benchmarks</w:t>
      </w:r>
      <w:r w:rsidR="0098449A">
        <w:t xml:space="preserve"> for </w:t>
      </w:r>
      <w:r w:rsidR="00042A6E">
        <w:t xml:space="preserve">measuring our </w:t>
      </w:r>
      <w:r w:rsidR="00B82CA2">
        <w:t>progress</w:t>
      </w:r>
      <w:r w:rsidR="00B534F3">
        <w:t xml:space="preserve"> as well as anticipating organizational impact</w:t>
      </w:r>
      <w:r w:rsidR="00042A6E">
        <w:t>.  In the model we identify "</w:t>
      </w:r>
      <w:r w:rsidR="0098449A">
        <w:t>Key Drivers</w:t>
      </w:r>
      <w:r w:rsidR="00042A6E">
        <w:t>" of maturity that most contribute to the successful outcomes we desire.</w:t>
      </w:r>
    </w:p>
    <w:p w:rsidR="00A747F8" w:rsidRDefault="00A747F8" w:rsidP="00D7601C">
      <w:pPr>
        <w:autoSpaceDE w:val="0"/>
        <w:autoSpaceDN w:val="0"/>
        <w:adjustRightInd w:val="0"/>
      </w:pPr>
    </w:p>
    <w:p w:rsidR="00042A6E" w:rsidRDefault="00042A6E" w:rsidP="00D7601C">
      <w:pPr>
        <w:autoSpaceDE w:val="0"/>
        <w:autoSpaceDN w:val="0"/>
        <w:adjustRightInd w:val="0"/>
      </w:pPr>
    </w:p>
    <w:p w:rsidR="002F1588" w:rsidRPr="00444C07" w:rsidRDefault="002F1588" w:rsidP="00D7601C">
      <w:pPr>
        <w:autoSpaceDE w:val="0"/>
        <w:autoSpaceDN w:val="0"/>
        <w:adjustRightInd w:val="0"/>
        <w:rPr>
          <w:b/>
        </w:rPr>
      </w:pPr>
      <w:r w:rsidRPr="00444C07">
        <w:rPr>
          <w:b/>
        </w:rPr>
        <w:t>MODEL PROGRES</w:t>
      </w:r>
      <w:r>
        <w:rPr>
          <w:b/>
        </w:rPr>
        <w:t>S</w:t>
      </w:r>
      <w:r w:rsidRPr="00444C07">
        <w:rPr>
          <w:b/>
        </w:rPr>
        <w:t>ION</w:t>
      </w:r>
    </w:p>
    <w:p w:rsidR="00F10B57" w:rsidRDefault="00042A6E" w:rsidP="00D7601C">
      <w:pPr>
        <w:autoSpaceDE w:val="0"/>
        <w:autoSpaceDN w:val="0"/>
        <w:adjustRightInd w:val="0"/>
      </w:pPr>
      <w:r w:rsidRPr="00042A6E">
        <w:t>A Maturity Model</w:t>
      </w:r>
      <w:r w:rsidR="007C294B">
        <w:t xml:space="preserve"> is a two-dimensional</w:t>
      </w:r>
      <w:r w:rsidRPr="00042A6E">
        <w:t xml:space="preserve"> shows improvement and transformation of a business</w:t>
      </w:r>
      <w:r w:rsidR="00B43D7A">
        <w:t xml:space="preserve"> or organization</w:t>
      </w:r>
      <w:r w:rsidRPr="00042A6E">
        <w:t xml:space="preserve"> over time. </w:t>
      </w:r>
      <w:r>
        <w:t xml:space="preserve">In </w:t>
      </w:r>
      <w:r w:rsidR="00B43D7A">
        <w:t>F</w:t>
      </w:r>
      <w:r w:rsidR="00B43D7A" w:rsidRPr="00042A6E">
        <w:t xml:space="preserve">igure </w:t>
      </w:r>
      <w:r w:rsidRPr="00042A6E">
        <w:t>1</w:t>
      </w:r>
      <w:r>
        <w:t>, t</w:t>
      </w:r>
      <w:r w:rsidRPr="00042A6E">
        <w:t xml:space="preserve">he temporal dimension shows a progression from the present time to a realistic future time. The spatial dimension captures how the business looks and what capabilities it exhibits at each progressively higher </w:t>
      </w:r>
      <w:r w:rsidR="007C294B">
        <w:t xml:space="preserve">maturity </w:t>
      </w:r>
      <w:r w:rsidRPr="00042A6E">
        <w:t>level</w:t>
      </w:r>
      <w:r>
        <w:rPr>
          <w:rStyle w:val="FootnoteReference"/>
        </w:rPr>
        <w:footnoteReference w:id="1"/>
      </w:r>
      <w:r>
        <w:t xml:space="preserve">.  </w:t>
      </w:r>
      <w:r w:rsidR="00282A50">
        <w:t>This Maturity Model c</w:t>
      </w:r>
      <w:r w:rsidR="00B43D7A">
        <w:t>ould</w:t>
      </w:r>
      <w:r w:rsidR="00282A50">
        <w:t xml:space="preserve"> be applied to any </w:t>
      </w:r>
      <w:r w:rsidR="00B43D7A">
        <w:t>organizational u</w:t>
      </w:r>
      <w:r w:rsidR="00282A50">
        <w:t>nit in CTUIR wishing to structure improvement</w:t>
      </w:r>
      <w:r w:rsidR="00B534F3">
        <w:t>, but here we specifically apply it to data management in DNR</w:t>
      </w:r>
      <w:r w:rsidR="00282A50">
        <w:t>.</w:t>
      </w:r>
    </w:p>
    <w:p w:rsidR="002F1588" w:rsidRDefault="002F1588" w:rsidP="002F1588">
      <w:pPr>
        <w:autoSpaceDE w:val="0"/>
        <w:autoSpaceDN w:val="0"/>
        <w:adjustRightInd w:val="0"/>
        <w:jc w:val="center"/>
      </w:pPr>
      <w:r>
        <w:rPr>
          <w:noProof/>
        </w:rPr>
        <w:drawing>
          <wp:inline distT="0" distB="0" distL="0" distR="0" wp14:anchorId="5AD51E5D" wp14:editId="3CFAB099">
            <wp:extent cx="4516270" cy="304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6270" cy="3048000"/>
                    </a:xfrm>
                    <a:prstGeom prst="rect">
                      <a:avLst/>
                    </a:prstGeom>
                  </pic:spPr>
                </pic:pic>
              </a:graphicData>
            </a:graphic>
          </wp:inline>
        </w:drawing>
      </w:r>
    </w:p>
    <w:p w:rsidR="002F1588" w:rsidRPr="00042A6E" w:rsidRDefault="002F1588" w:rsidP="002F1588">
      <w:pPr>
        <w:autoSpaceDE w:val="0"/>
        <w:autoSpaceDN w:val="0"/>
        <w:adjustRightInd w:val="0"/>
        <w:jc w:val="center"/>
        <w:rPr>
          <w:i/>
        </w:rPr>
      </w:pPr>
      <w:r w:rsidRPr="00042A6E">
        <w:rPr>
          <w:i/>
        </w:rPr>
        <w:t>Figure 1: Overview of the DNR Data Collection Maturity Model</w:t>
      </w:r>
    </w:p>
    <w:p w:rsidR="00F10B57" w:rsidRDefault="00F10B57" w:rsidP="00D7601C">
      <w:pPr>
        <w:autoSpaceDE w:val="0"/>
        <w:autoSpaceDN w:val="0"/>
        <w:adjustRightInd w:val="0"/>
      </w:pPr>
    </w:p>
    <w:p w:rsidR="00042A6E" w:rsidRDefault="00F10B57" w:rsidP="00D7601C">
      <w:pPr>
        <w:autoSpaceDE w:val="0"/>
        <w:autoSpaceDN w:val="0"/>
        <w:adjustRightInd w:val="0"/>
      </w:pPr>
      <w:r>
        <w:lastRenderedPageBreak/>
        <w:t>In our case, Leve</w:t>
      </w:r>
      <w:r w:rsidR="00481201">
        <w:t xml:space="preserve">l 1 and 2 </w:t>
      </w:r>
      <w:r w:rsidR="007C294B">
        <w:t>represent</w:t>
      </w:r>
      <w:r w:rsidR="00481201">
        <w:t xml:space="preserve"> our current state:</w:t>
      </w:r>
      <w:r>
        <w:t xml:space="preserve">  </w:t>
      </w:r>
      <w:r w:rsidR="00282A50">
        <w:t>DNR</w:t>
      </w:r>
      <w:r>
        <w:t xml:space="preserve"> do</w:t>
      </w:r>
      <w:r w:rsidR="00282A50">
        <w:t>es</w:t>
      </w:r>
      <w:r>
        <w:t xml:space="preserve"> collect data</w:t>
      </w:r>
      <w:r w:rsidR="00B534F3">
        <w:t xml:space="preserve">, </w:t>
      </w:r>
      <w:r w:rsidR="00481201">
        <w:t>and lots of it</w:t>
      </w:r>
      <w:r>
        <w:t xml:space="preserve">!  And that data is </w:t>
      </w:r>
      <w:r w:rsidR="00B534F3">
        <w:t xml:space="preserve">considered to be </w:t>
      </w:r>
      <w:r>
        <w:t xml:space="preserve">compliant with </w:t>
      </w:r>
      <w:r w:rsidR="00B534F3">
        <w:t xml:space="preserve">all current </w:t>
      </w:r>
      <w:r>
        <w:t xml:space="preserve">funding and organizational requirements.   Some </w:t>
      </w:r>
      <w:r w:rsidR="00A747F8">
        <w:t>projects</w:t>
      </w:r>
      <w:r>
        <w:t xml:space="preserve"> </w:t>
      </w:r>
      <w:r w:rsidR="00B534F3">
        <w:t xml:space="preserve">demonstrate </w:t>
      </w:r>
      <w:r w:rsidR="00282A50">
        <w:t xml:space="preserve">aspects of </w:t>
      </w:r>
      <w:r>
        <w:t xml:space="preserve">Level 2 which provide improvement over Level 1. The central column represents a look ahead into the next 1-2 years where we want to find ourselves using a central repository for datasets that enable all kinds of capabilities that are currently out of reach.  Beyond that, into Levels 4 and 5, we see substantial increases in </w:t>
      </w:r>
      <w:r w:rsidR="00A747F8">
        <w:t>capacity and scope allowing the organization to leverage DNR information for maximum benefit.</w:t>
      </w:r>
    </w:p>
    <w:p w:rsidR="00B534F3" w:rsidRDefault="00B534F3" w:rsidP="00D7601C">
      <w:pPr>
        <w:autoSpaceDE w:val="0"/>
        <w:autoSpaceDN w:val="0"/>
        <w:adjustRightInd w:val="0"/>
      </w:pPr>
    </w:p>
    <w:p w:rsidR="001128C8" w:rsidRPr="001128C8" w:rsidRDefault="001128C8" w:rsidP="00D7601C">
      <w:pPr>
        <w:autoSpaceDE w:val="0"/>
        <w:autoSpaceDN w:val="0"/>
        <w:adjustRightInd w:val="0"/>
        <w:rPr>
          <w:b/>
        </w:rPr>
      </w:pPr>
      <w:r w:rsidRPr="001128C8">
        <w:rPr>
          <w:b/>
        </w:rPr>
        <w:t>MATURITY LEVEL CHARACTERISTICS</w:t>
      </w:r>
    </w:p>
    <w:p w:rsidR="00A747F8" w:rsidRDefault="00104E90" w:rsidP="00D7601C">
      <w:pPr>
        <w:autoSpaceDE w:val="0"/>
        <w:autoSpaceDN w:val="0"/>
        <w:adjustRightInd w:val="0"/>
      </w:pPr>
      <w:r>
        <w:t>Each of the five levels in t</w:t>
      </w:r>
      <w:r w:rsidR="0022126E">
        <w:t xml:space="preserve">he </w:t>
      </w:r>
      <w:r>
        <w:t>M</w:t>
      </w:r>
      <w:r w:rsidR="0022126E">
        <w:t xml:space="preserve">aturity </w:t>
      </w:r>
      <w:r>
        <w:t>M</w:t>
      </w:r>
      <w:r w:rsidR="0022126E">
        <w:t xml:space="preserve">odel </w:t>
      </w:r>
      <w:r w:rsidR="001128C8">
        <w:t>reflects</w:t>
      </w:r>
      <w:r>
        <w:t xml:space="preserve"> certain characteristics.  Figure 2 lists the attributes that can be used to describe each level.  </w:t>
      </w:r>
      <w:r w:rsidR="0022126E">
        <w:t>As we move from left to right (Level 1 to Level 5) each successive Level</w:t>
      </w:r>
      <w:r w:rsidR="001128C8">
        <w:t>'s characteristics represent</w:t>
      </w:r>
      <w:r w:rsidR="0022126E">
        <w:t xml:space="preserve"> a substantial improvement in order and capacity.  </w:t>
      </w:r>
      <w:r w:rsidR="001128C8">
        <w:t>These labels are not exhaustive, merely suggestive of the behavior, tools and processes in use at each level.</w:t>
      </w:r>
    </w:p>
    <w:p w:rsidR="00104E90" w:rsidRDefault="00104E90" w:rsidP="00D7601C">
      <w:pPr>
        <w:autoSpaceDE w:val="0"/>
        <w:autoSpaceDN w:val="0"/>
        <w:adjustRightInd w:val="0"/>
      </w:pPr>
    </w:p>
    <w:tbl>
      <w:tblPr>
        <w:tblStyle w:val="TableGrid"/>
        <w:tblW w:w="0" w:type="auto"/>
        <w:tblLook w:val="04A0" w:firstRow="1" w:lastRow="0" w:firstColumn="1" w:lastColumn="0" w:noHBand="0" w:noVBand="1"/>
      </w:tblPr>
      <w:tblGrid>
        <w:gridCol w:w="1818"/>
        <w:gridCol w:w="1980"/>
        <w:gridCol w:w="1710"/>
        <w:gridCol w:w="1980"/>
        <w:gridCol w:w="1530"/>
      </w:tblGrid>
      <w:tr w:rsidR="0022126E" w:rsidTr="00104E90">
        <w:tc>
          <w:tcPr>
            <w:tcW w:w="9018" w:type="dxa"/>
            <w:gridSpan w:val="5"/>
            <w:shd w:val="clear" w:color="auto" w:fill="C4BC96" w:themeFill="background2" w:themeFillShade="BF"/>
          </w:tcPr>
          <w:p w:rsidR="0022126E" w:rsidRPr="00104E90" w:rsidRDefault="002F29AE" w:rsidP="00104E90">
            <w:pPr>
              <w:autoSpaceDE w:val="0"/>
              <w:autoSpaceDN w:val="0"/>
              <w:adjustRightInd w:val="0"/>
              <w:jc w:val="center"/>
              <w:rPr>
                <w:b/>
              </w:rPr>
            </w:pPr>
            <w:r>
              <w:rPr>
                <w:b/>
              </w:rPr>
              <w:t xml:space="preserve">Figure 2: </w:t>
            </w:r>
            <w:r w:rsidR="00104E90">
              <w:rPr>
                <w:b/>
              </w:rPr>
              <w:t xml:space="preserve">Maturity </w:t>
            </w:r>
            <w:r w:rsidR="0022126E" w:rsidRPr="00104E90">
              <w:rPr>
                <w:b/>
              </w:rPr>
              <w:t>Level Characteristics</w:t>
            </w:r>
          </w:p>
        </w:tc>
      </w:tr>
      <w:tr w:rsidR="0022126E" w:rsidRPr="00104E90" w:rsidTr="00104E90">
        <w:tc>
          <w:tcPr>
            <w:tcW w:w="1818" w:type="dxa"/>
            <w:shd w:val="clear" w:color="auto" w:fill="DDD9C3" w:themeFill="background2" w:themeFillShade="E6"/>
          </w:tcPr>
          <w:p w:rsidR="0022126E" w:rsidRPr="00104E90" w:rsidRDefault="00104E90" w:rsidP="00104E90">
            <w:pPr>
              <w:autoSpaceDE w:val="0"/>
              <w:autoSpaceDN w:val="0"/>
              <w:adjustRightInd w:val="0"/>
              <w:jc w:val="center"/>
              <w:rPr>
                <w:b/>
                <w:i/>
                <w:sz w:val="20"/>
              </w:rPr>
            </w:pPr>
            <w:r w:rsidRPr="00104E90">
              <w:rPr>
                <w:b/>
                <w:i/>
                <w:sz w:val="20"/>
              </w:rPr>
              <w:t xml:space="preserve">Level </w:t>
            </w:r>
            <w:r w:rsidR="0022126E" w:rsidRPr="00104E90">
              <w:rPr>
                <w:b/>
                <w:i/>
                <w:sz w:val="20"/>
              </w:rPr>
              <w:t>1</w:t>
            </w:r>
          </w:p>
        </w:tc>
        <w:tc>
          <w:tcPr>
            <w:tcW w:w="1980" w:type="dxa"/>
            <w:shd w:val="clear" w:color="auto" w:fill="DDD9C3" w:themeFill="background2" w:themeFillShade="E6"/>
          </w:tcPr>
          <w:p w:rsidR="0022126E" w:rsidRPr="00104E90" w:rsidRDefault="00104E90" w:rsidP="00104E90">
            <w:pPr>
              <w:autoSpaceDE w:val="0"/>
              <w:autoSpaceDN w:val="0"/>
              <w:adjustRightInd w:val="0"/>
              <w:jc w:val="center"/>
              <w:rPr>
                <w:b/>
                <w:i/>
                <w:sz w:val="20"/>
              </w:rPr>
            </w:pPr>
            <w:r w:rsidRPr="00104E90">
              <w:rPr>
                <w:b/>
                <w:i/>
                <w:sz w:val="20"/>
              </w:rPr>
              <w:t xml:space="preserve">Level </w:t>
            </w:r>
            <w:r w:rsidR="0022126E" w:rsidRPr="00104E90">
              <w:rPr>
                <w:b/>
                <w:i/>
                <w:sz w:val="20"/>
              </w:rPr>
              <w:t>2</w:t>
            </w:r>
          </w:p>
        </w:tc>
        <w:tc>
          <w:tcPr>
            <w:tcW w:w="1710" w:type="dxa"/>
            <w:shd w:val="clear" w:color="auto" w:fill="DDD9C3" w:themeFill="background2" w:themeFillShade="E6"/>
          </w:tcPr>
          <w:p w:rsidR="0022126E" w:rsidRPr="00104E90" w:rsidRDefault="00104E90" w:rsidP="00104E90">
            <w:pPr>
              <w:autoSpaceDE w:val="0"/>
              <w:autoSpaceDN w:val="0"/>
              <w:adjustRightInd w:val="0"/>
              <w:jc w:val="center"/>
              <w:rPr>
                <w:b/>
                <w:i/>
                <w:sz w:val="20"/>
              </w:rPr>
            </w:pPr>
            <w:r w:rsidRPr="00104E90">
              <w:rPr>
                <w:b/>
                <w:i/>
                <w:sz w:val="20"/>
              </w:rPr>
              <w:t xml:space="preserve">Level </w:t>
            </w:r>
            <w:r w:rsidR="0022126E" w:rsidRPr="00104E90">
              <w:rPr>
                <w:b/>
                <w:i/>
                <w:sz w:val="20"/>
              </w:rPr>
              <w:t>3</w:t>
            </w:r>
          </w:p>
        </w:tc>
        <w:tc>
          <w:tcPr>
            <w:tcW w:w="1980" w:type="dxa"/>
            <w:shd w:val="clear" w:color="auto" w:fill="DDD9C3" w:themeFill="background2" w:themeFillShade="E6"/>
          </w:tcPr>
          <w:p w:rsidR="0022126E" w:rsidRPr="00104E90" w:rsidRDefault="00104E90" w:rsidP="00104E90">
            <w:pPr>
              <w:autoSpaceDE w:val="0"/>
              <w:autoSpaceDN w:val="0"/>
              <w:adjustRightInd w:val="0"/>
              <w:jc w:val="center"/>
              <w:rPr>
                <w:b/>
                <w:i/>
                <w:sz w:val="20"/>
              </w:rPr>
            </w:pPr>
            <w:r w:rsidRPr="00104E90">
              <w:rPr>
                <w:b/>
                <w:i/>
                <w:sz w:val="20"/>
              </w:rPr>
              <w:t xml:space="preserve">Level </w:t>
            </w:r>
            <w:r w:rsidR="0022126E" w:rsidRPr="00104E90">
              <w:rPr>
                <w:b/>
                <w:i/>
                <w:sz w:val="20"/>
              </w:rPr>
              <w:t>4</w:t>
            </w:r>
          </w:p>
        </w:tc>
        <w:tc>
          <w:tcPr>
            <w:tcW w:w="1530" w:type="dxa"/>
            <w:shd w:val="clear" w:color="auto" w:fill="DDD9C3" w:themeFill="background2" w:themeFillShade="E6"/>
          </w:tcPr>
          <w:p w:rsidR="0022126E" w:rsidRPr="00104E90" w:rsidRDefault="00104E90" w:rsidP="00104E90">
            <w:pPr>
              <w:autoSpaceDE w:val="0"/>
              <w:autoSpaceDN w:val="0"/>
              <w:adjustRightInd w:val="0"/>
              <w:jc w:val="center"/>
              <w:rPr>
                <w:b/>
                <w:i/>
                <w:sz w:val="20"/>
              </w:rPr>
            </w:pPr>
            <w:r w:rsidRPr="00104E90">
              <w:rPr>
                <w:b/>
                <w:i/>
                <w:sz w:val="20"/>
              </w:rPr>
              <w:t xml:space="preserve">Level </w:t>
            </w:r>
            <w:r w:rsidR="0022126E" w:rsidRPr="00104E90">
              <w:rPr>
                <w:b/>
                <w:i/>
                <w:sz w:val="20"/>
              </w:rPr>
              <w:t>5</w:t>
            </w:r>
          </w:p>
        </w:tc>
      </w:tr>
      <w:tr w:rsidR="0022126E" w:rsidRPr="00104E90" w:rsidTr="00104E90">
        <w:tc>
          <w:tcPr>
            <w:tcW w:w="1818" w:type="dxa"/>
          </w:tcPr>
          <w:p w:rsidR="0022126E" w:rsidRPr="00104E90" w:rsidRDefault="0022126E" w:rsidP="0022126E">
            <w:pPr>
              <w:autoSpaceDE w:val="0"/>
              <w:autoSpaceDN w:val="0"/>
              <w:adjustRightInd w:val="0"/>
              <w:rPr>
                <w:sz w:val="20"/>
              </w:rPr>
            </w:pPr>
            <w:r w:rsidRPr="00104E90">
              <w:rPr>
                <w:sz w:val="20"/>
              </w:rPr>
              <w:t>Ad Hoc</w:t>
            </w:r>
          </w:p>
          <w:p w:rsidR="0022126E" w:rsidRPr="00104E90" w:rsidRDefault="0022126E" w:rsidP="0022126E">
            <w:pPr>
              <w:autoSpaceDE w:val="0"/>
              <w:autoSpaceDN w:val="0"/>
              <w:adjustRightInd w:val="0"/>
              <w:rPr>
                <w:sz w:val="20"/>
              </w:rPr>
            </w:pPr>
            <w:r w:rsidRPr="00104E90">
              <w:rPr>
                <w:sz w:val="20"/>
              </w:rPr>
              <w:t>Undocumented</w:t>
            </w:r>
          </w:p>
          <w:p w:rsidR="0022126E" w:rsidRPr="00104E90" w:rsidRDefault="0022126E" w:rsidP="0022126E">
            <w:pPr>
              <w:autoSpaceDE w:val="0"/>
              <w:autoSpaceDN w:val="0"/>
              <w:adjustRightInd w:val="0"/>
              <w:rPr>
                <w:sz w:val="20"/>
              </w:rPr>
            </w:pPr>
            <w:r w:rsidRPr="00104E90">
              <w:rPr>
                <w:sz w:val="20"/>
              </w:rPr>
              <w:t>Individual Heroics</w:t>
            </w:r>
          </w:p>
          <w:p w:rsidR="0022126E" w:rsidRPr="00104E90" w:rsidRDefault="0022126E" w:rsidP="0022126E">
            <w:pPr>
              <w:autoSpaceDE w:val="0"/>
              <w:autoSpaceDN w:val="0"/>
              <w:adjustRightInd w:val="0"/>
              <w:rPr>
                <w:sz w:val="20"/>
              </w:rPr>
            </w:pPr>
            <w:r w:rsidRPr="00104E90">
              <w:rPr>
                <w:sz w:val="20"/>
              </w:rPr>
              <w:t>Dynamic</w:t>
            </w:r>
          </w:p>
          <w:p w:rsidR="0022126E" w:rsidRPr="00104E90" w:rsidRDefault="0022126E" w:rsidP="0022126E">
            <w:pPr>
              <w:autoSpaceDE w:val="0"/>
              <w:autoSpaceDN w:val="0"/>
              <w:adjustRightInd w:val="0"/>
              <w:rPr>
                <w:sz w:val="20"/>
              </w:rPr>
            </w:pPr>
            <w:r w:rsidRPr="00104E90">
              <w:rPr>
                <w:sz w:val="20"/>
              </w:rPr>
              <w:t>Reactive</w:t>
            </w:r>
          </w:p>
        </w:tc>
        <w:tc>
          <w:tcPr>
            <w:tcW w:w="1980" w:type="dxa"/>
          </w:tcPr>
          <w:p w:rsidR="0022126E" w:rsidRPr="00104E90" w:rsidRDefault="00104E90" w:rsidP="0022126E">
            <w:pPr>
              <w:autoSpaceDE w:val="0"/>
              <w:autoSpaceDN w:val="0"/>
              <w:adjustRightInd w:val="0"/>
              <w:rPr>
                <w:sz w:val="20"/>
              </w:rPr>
            </w:pPr>
            <w:r w:rsidRPr="00104E90">
              <w:rPr>
                <w:sz w:val="20"/>
              </w:rPr>
              <w:t>Some repeatable</w:t>
            </w:r>
          </w:p>
          <w:p w:rsidR="00104E90" w:rsidRPr="00104E90" w:rsidRDefault="00104E90" w:rsidP="0022126E">
            <w:pPr>
              <w:autoSpaceDE w:val="0"/>
              <w:autoSpaceDN w:val="0"/>
              <w:adjustRightInd w:val="0"/>
              <w:rPr>
                <w:sz w:val="20"/>
              </w:rPr>
            </w:pPr>
            <w:r w:rsidRPr="00104E90">
              <w:rPr>
                <w:sz w:val="20"/>
              </w:rPr>
              <w:t>Some consistency</w:t>
            </w:r>
          </w:p>
          <w:p w:rsidR="00104E90" w:rsidRPr="00104E90" w:rsidRDefault="00104E90" w:rsidP="0022126E">
            <w:pPr>
              <w:autoSpaceDE w:val="0"/>
              <w:autoSpaceDN w:val="0"/>
              <w:adjustRightInd w:val="0"/>
              <w:rPr>
                <w:sz w:val="20"/>
              </w:rPr>
            </w:pPr>
            <w:r w:rsidRPr="00104E90">
              <w:rPr>
                <w:sz w:val="20"/>
              </w:rPr>
              <w:t>Some disciplines</w:t>
            </w:r>
          </w:p>
        </w:tc>
        <w:tc>
          <w:tcPr>
            <w:tcW w:w="1710" w:type="dxa"/>
          </w:tcPr>
          <w:p w:rsidR="0022126E" w:rsidRPr="00104E90" w:rsidRDefault="0022126E" w:rsidP="0022126E">
            <w:pPr>
              <w:autoSpaceDE w:val="0"/>
              <w:autoSpaceDN w:val="0"/>
              <w:adjustRightInd w:val="0"/>
              <w:rPr>
                <w:sz w:val="20"/>
              </w:rPr>
            </w:pPr>
            <w:r w:rsidRPr="00104E90">
              <w:rPr>
                <w:sz w:val="20"/>
              </w:rPr>
              <w:t>Defined</w:t>
            </w:r>
          </w:p>
          <w:p w:rsidR="0022126E" w:rsidRPr="00104E90" w:rsidRDefault="0022126E" w:rsidP="0022126E">
            <w:pPr>
              <w:autoSpaceDE w:val="0"/>
              <w:autoSpaceDN w:val="0"/>
              <w:adjustRightInd w:val="0"/>
              <w:rPr>
                <w:sz w:val="20"/>
              </w:rPr>
            </w:pPr>
            <w:r w:rsidRPr="00104E90">
              <w:rPr>
                <w:sz w:val="20"/>
              </w:rPr>
              <w:t>Documented</w:t>
            </w:r>
          </w:p>
          <w:p w:rsidR="0022126E" w:rsidRPr="00104E90" w:rsidRDefault="0022126E" w:rsidP="0022126E">
            <w:pPr>
              <w:autoSpaceDE w:val="0"/>
              <w:autoSpaceDN w:val="0"/>
              <w:adjustRightInd w:val="0"/>
              <w:rPr>
                <w:sz w:val="20"/>
              </w:rPr>
            </w:pPr>
            <w:r w:rsidRPr="00104E90">
              <w:rPr>
                <w:sz w:val="20"/>
              </w:rPr>
              <w:t>Standards</w:t>
            </w:r>
          </w:p>
          <w:p w:rsidR="0022126E" w:rsidRPr="00104E90" w:rsidRDefault="0022126E" w:rsidP="0022126E">
            <w:pPr>
              <w:autoSpaceDE w:val="0"/>
              <w:autoSpaceDN w:val="0"/>
              <w:adjustRightInd w:val="0"/>
              <w:rPr>
                <w:sz w:val="20"/>
              </w:rPr>
            </w:pPr>
            <w:r w:rsidRPr="00104E90">
              <w:rPr>
                <w:sz w:val="20"/>
              </w:rPr>
              <w:t>Consistency</w:t>
            </w:r>
          </w:p>
        </w:tc>
        <w:tc>
          <w:tcPr>
            <w:tcW w:w="1980" w:type="dxa"/>
          </w:tcPr>
          <w:p w:rsidR="0022126E" w:rsidRPr="00104E90" w:rsidRDefault="00104E90" w:rsidP="0022126E">
            <w:pPr>
              <w:autoSpaceDE w:val="0"/>
              <w:autoSpaceDN w:val="0"/>
              <w:adjustRightInd w:val="0"/>
              <w:rPr>
                <w:sz w:val="20"/>
              </w:rPr>
            </w:pPr>
            <w:r w:rsidRPr="00104E90">
              <w:rPr>
                <w:sz w:val="20"/>
              </w:rPr>
              <w:t>Process metrics</w:t>
            </w:r>
          </w:p>
          <w:p w:rsidR="00104E90" w:rsidRPr="00104E90" w:rsidRDefault="00104E90" w:rsidP="0022126E">
            <w:pPr>
              <w:autoSpaceDE w:val="0"/>
              <w:autoSpaceDN w:val="0"/>
              <w:adjustRightInd w:val="0"/>
              <w:rPr>
                <w:sz w:val="20"/>
              </w:rPr>
            </w:pPr>
            <w:r w:rsidRPr="00104E90">
              <w:rPr>
                <w:sz w:val="20"/>
              </w:rPr>
              <w:t>Controlled process</w:t>
            </w:r>
          </w:p>
          <w:p w:rsidR="00104E90" w:rsidRPr="00104E90" w:rsidRDefault="00104E90" w:rsidP="0022126E">
            <w:pPr>
              <w:autoSpaceDE w:val="0"/>
              <w:autoSpaceDN w:val="0"/>
              <w:adjustRightInd w:val="0"/>
              <w:rPr>
                <w:sz w:val="20"/>
              </w:rPr>
            </w:pPr>
            <w:r w:rsidRPr="00104E90">
              <w:rPr>
                <w:sz w:val="20"/>
              </w:rPr>
              <w:t>Adaptable process</w:t>
            </w:r>
          </w:p>
          <w:p w:rsidR="00104E90" w:rsidRPr="00104E90" w:rsidRDefault="00104E90" w:rsidP="0022126E">
            <w:pPr>
              <w:autoSpaceDE w:val="0"/>
              <w:autoSpaceDN w:val="0"/>
              <w:adjustRightInd w:val="0"/>
              <w:rPr>
                <w:sz w:val="20"/>
              </w:rPr>
            </w:pPr>
            <w:r w:rsidRPr="00104E90">
              <w:rPr>
                <w:sz w:val="20"/>
              </w:rPr>
              <w:t>Consistent results</w:t>
            </w:r>
          </w:p>
        </w:tc>
        <w:tc>
          <w:tcPr>
            <w:tcW w:w="1530" w:type="dxa"/>
          </w:tcPr>
          <w:p w:rsidR="0022126E" w:rsidRPr="00104E90" w:rsidRDefault="00104E90" w:rsidP="0022126E">
            <w:pPr>
              <w:autoSpaceDE w:val="0"/>
              <w:autoSpaceDN w:val="0"/>
              <w:adjustRightInd w:val="0"/>
              <w:rPr>
                <w:sz w:val="20"/>
              </w:rPr>
            </w:pPr>
            <w:r w:rsidRPr="00104E90">
              <w:rPr>
                <w:sz w:val="20"/>
              </w:rPr>
              <w:t>Incremental</w:t>
            </w:r>
          </w:p>
          <w:p w:rsidR="00104E90" w:rsidRPr="00104E90" w:rsidRDefault="00104E90" w:rsidP="0022126E">
            <w:pPr>
              <w:autoSpaceDE w:val="0"/>
              <w:autoSpaceDN w:val="0"/>
              <w:adjustRightInd w:val="0"/>
              <w:rPr>
                <w:sz w:val="20"/>
              </w:rPr>
            </w:pPr>
            <w:r w:rsidRPr="00104E90">
              <w:rPr>
                <w:sz w:val="20"/>
              </w:rPr>
              <w:t>Innovative</w:t>
            </w:r>
          </w:p>
          <w:p w:rsidR="00104E90" w:rsidRPr="00104E90" w:rsidRDefault="00104E90" w:rsidP="0022126E">
            <w:pPr>
              <w:autoSpaceDE w:val="0"/>
              <w:autoSpaceDN w:val="0"/>
              <w:adjustRightInd w:val="0"/>
              <w:rPr>
                <w:sz w:val="20"/>
              </w:rPr>
            </w:pPr>
            <w:r w:rsidRPr="00104E90">
              <w:rPr>
                <w:sz w:val="20"/>
              </w:rPr>
              <w:t>Improvements</w:t>
            </w:r>
          </w:p>
        </w:tc>
      </w:tr>
    </w:tbl>
    <w:p w:rsidR="0022126E" w:rsidRDefault="0022126E" w:rsidP="00D7601C">
      <w:pPr>
        <w:autoSpaceDE w:val="0"/>
        <w:autoSpaceDN w:val="0"/>
        <w:adjustRightInd w:val="0"/>
      </w:pPr>
    </w:p>
    <w:p w:rsidR="0022126E" w:rsidRDefault="0022126E" w:rsidP="00D7601C">
      <w:pPr>
        <w:autoSpaceDE w:val="0"/>
        <w:autoSpaceDN w:val="0"/>
        <w:adjustRightInd w:val="0"/>
      </w:pPr>
    </w:p>
    <w:p w:rsidR="00A747F8" w:rsidRDefault="002F29AE" w:rsidP="00D7601C">
      <w:pPr>
        <w:autoSpaceDE w:val="0"/>
        <w:autoSpaceDN w:val="0"/>
        <w:adjustRightInd w:val="0"/>
      </w:pPr>
      <w:r>
        <w:t xml:space="preserve">As we apply the Maturity Model's characteristics to DNR Data Management practices, we can articulate the specific behaviors that represent improvements at each level.  </w:t>
      </w:r>
      <w:r w:rsidR="00A747F8">
        <w:t xml:space="preserve">Figure </w:t>
      </w:r>
      <w:r w:rsidR="001128C8">
        <w:t>3</w:t>
      </w:r>
      <w:r w:rsidR="00A747F8">
        <w:t xml:space="preserve"> takes us a step deeper into the</w:t>
      </w:r>
      <w:r w:rsidR="001F4088">
        <w:t xml:space="preserve"> specific</w:t>
      </w:r>
      <w:r w:rsidR="00A747F8">
        <w:t xml:space="preserve"> improvements each Level has over the previous Level</w:t>
      </w:r>
      <w:r>
        <w:t xml:space="preserve"> for DNR Data Management</w:t>
      </w:r>
      <w:r w:rsidR="00A747F8">
        <w:t>.</w:t>
      </w:r>
      <w:r>
        <w:t xml:space="preserve"> </w:t>
      </w:r>
    </w:p>
    <w:p w:rsidR="00A747F8" w:rsidRDefault="00A747F8" w:rsidP="00D7601C">
      <w:pPr>
        <w:autoSpaceDE w:val="0"/>
        <w:autoSpaceDN w:val="0"/>
        <w:adjustRightInd w:val="0"/>
      </w:pPr>
    </w:p>
    <w:tbl>
      <w:tblPr>
        <w:tblStyle w:val="TableGrid"/>
        <w:tblW w:w="0" w:type="auto"/>
        <w:tblLook w:val="04A0" w:firstRow="1" w:lastRow="0" w:firstColumn="1" w:lastColumn="0" w:noHBand="0" w:noVBand="1"/>
      </w:tblPr>
      <w:tblGrid>
        <w:gridCol w:w="1908"/>
        <w:gridCol w:w="1800"/>
        <w:gridCol w:w="1980"/>
        <w:gridCol w:w="1800"/>
        <w:gridCol w:w="1890"/>
      </w:tblGrid>
      <w:tr w:rsidR="002F29AE" w:rsidTr="00EF2911">
        <w:tc>
          <w:tcPr>
            <w:tcW w:w="9378" w:type="dxa"/>
            <w:gridSpan w:val="5"/>
            <w:shd w:val="clear" w:color="auto" w:fill="C4BC96" w:themeFill="background2" w:themeFillShade="BF"/>
          </w:tcPr>
          <w:p w:rsidR="002F29AE" w:rsidRDefault="002F29AE" w:rsidP="002F29AE">
            <w:pPr>
              <w:autoSpaceDE w:val="0"/>
              <w:autoSpaceDN w:val="0"/>
              <w:adjustRightInd w:val="0"/>
              <w:jc w:val="center"/>
              <w:rPr>
                <w:b/>
              </w:rPr>
            </w:pPr>
            <w:r>
              <w:rPr>
                <w:b/>
              </w:rPr>
              <w:t>Figure 3: DNR Data Collection Maturity Levels</w:t>
            </w:r>
          </w:p>
          <w:p w:rsidR="002F29AE" w:rsidRPr="002F29AE" w:rsidRDefault="002F29AE" w:rsidP="002F29AE">
            <w:pPr>
              <w:autoSpaceDE w:val="0"/>
              <w:autoSpaceDN w:val="0"/>
              <w:adjustRightInd w:val="0"/>
              <w:jc w:val="center"/>
              <w:rPr>
                <w:i/>
              </w:rPr>
            </w:pPr>
            <w:r w:rsidRPr="002F29AE">
              <w:rPr>
                <w:i/>
              </w:rPr>
              <w:t>For generic DNR Program (i.e. Water Resources, Fisheries, Wildlife…)</w:t>
            </w:r>
          </w:p>
        </w:tc>
      </w:tr>
      <w:tr w:rsidR="002F29AE" w:rsidRPr="00104E90" w:rsidTr="00FF5CFA">
        <w:tc>
          <w:tcPr>
            <w:tcW w:w="1908" w:type="dxa"/>
            <w:shd w:val="clear" w:color="auto" w:fill="DDD9C3" w:themeFill="background2" w:themeFillShade="E6"/>
          </w:tcPr>
          <w:p w:rsidR="002F29AE" w:rsidRPr="00104E90" w:rsidRDefault="002F29AE" w:rsidP="002F29AE">
            <w:pPr>
              <w:autoSpaceDE w:val="0"/>
              <w:autoSpaceDN w:val="0"/>
              <w:adjustRightInd w:val="0"/>
              <w:jc w:val="center"/>
              <w:rPr>
                <w:b/>
                <w:i/>
                <w:sz w:val="20"/>
              </w:rPr>
            </w:pPr>
            <w:r w:rsidRPr="00104E90">
              <w:rPr>
                <w:b/>
                <w:i/>
                <w:sz w:val="20"/>
              </w:rPr>
              <w:t>Level 1</w:t>
            </w:r>
          </w:p>
        </w:tc>
        <w:tc>
          <w:tcPr>
            <w:tcW w:w="1800" w:type="dxa"/>
            <w:shd w:val="clear" w:color="auto" w:fill="DDD9C3" w:themeFill="background2" w:themeFillShade="E6"/>
          </w:tcPr>
          <w:p w:rsidR="002F29AE" w:rsidRPr="00104E90" w:rsidRDefault="002F29AE" w:rsidP="002F29AE">
            <w:pPr>
              <w:autoSpaceDE w:val="0"/>
              <w:autoSpaceDN w:val="0"/>
              <w:adjustRightInd w:val="0"/>
              <w:jc w:val="center"/>
              <w:rPr>
                <w:b/>
                <w:i/>
                <w:sz w:val="20"/>
              </w:rPr>
            </w:pPr>
            <w:r w:rsidRPr="00104E90">
              <w:rPr>
                <w:b/>
                <w:i/>
                <w:sz w:val="20"/>
              </w:rPr>
              <w:t>Level 2</w:t>
            </w:r>
          </w:p>
        </w:tc>
        <w:tc>
          <w:tcPr>
            <w:tcW w:w="1980" w:type="dxa"/>
            <w:shd w:val="clear" w:color="auto" w:fill="DDD9C3" w:themeFill="background2" w:themeFillShade="E6"/>
          </w:tcPr>
          <w:p w:rsidR="002F29AE" w:rsidRPr="00104E90" w:rsidRDefault="002F29AE" w:rsidP="002F29AE">
            <w:pPr>
              <w:autoSpaceDE w:val="0"/>
              <w:autoSpaceDN w:val="0"/>
              <w:adjustRightInd w:val="0"/>
              <w:jc w:val="center"/>
              <w:rPr>
                <w:b/>
                <w:i/>
                <w:sz w:val="20"/>
              </w:rPr>
            </w:pPr>
            <w:r w:rsidRPr="00104E90">
              <w:rPr>
                <w:b/>
                <w:i/>
                <w:sz w:val="20"/>
              </w:rPr>
              <w:t>Level 3</w:t>
            </w:r>
          </w:p>
        </w:tc>
        <w:tc>
          <w:tcPr>
            <w:tcW w:w="1800" w:type="dxa"/>
            <w:shd w:val="clear" w:color="auto" w:fill="DDD9C3" w:themeFill="background2" w:themeFillShade="E6"/>
          </w:tcPr>
          <w:p w:rsidR="002F29AE" w:rsidRPr="00104E90" w:rsidRDefault="002F29AE" w:rsidP="002F29AE">
            <w:pPr>
              <w:autoSpaceDE w:val="0"/>
              <w:autoSpaceDN w:val="0"/>
              <w:adjustRightInd w:val="0"/>
              <w:jc w:val="center"/>
              <w:rPr>
                <w:b/>
                <w:i/>
                <w:sz w:val="20"/>
              </w:rPr>
            </w:pPr>
            <w:r w:rsidRPr="00104E90">
              <w:rPr>
                <w:b/>
                <w:i/>
                <w:sz w:val="20"/>
              </w:rPr>
              <w:t>Level 4</w:t>
            </w:r>
          </w:p>
        </w:tc>
        <w:tc>
          <w:tcPr>
            <w:tcW w:w="1890" w:type="dxa"/>
            <w:shd w:val="clear" w:color="auto" w:fill="DDD9C3" w:themeFill="background2" w:themeFillShade="E6"/>
          </w:tcPr>
          <w:p w:rsidR="002F29AE" w:rsidRPr="00104E90" w:rsidRDefault="002F29AE" w:rsidP="002F29AE">
            <w:pPr>
              <w:autoSpaceDE w:val="0"/>
              <w:autoSpaceDN w:val="0"/>
              <w:adjustRightInd w:val="0"/>
              <w:jc w:val="center"/>
              <w:rPr>
                <w:b/>
                <w:i/>
                <w:sz w:val="20"/>
              </w:rPr>
            </w:pPr>
            <w:r w:rsidRPr="00104E90">
              <w:rPr>
                <w:b/>
                <w:i/>
                <w:sz w:val="20"/>
              </w:rPr>
              <w:t>Level 5</w:t>
            </w:r>
          </w:p>
        </w:tc>
      </w:tr>
      <w:tr w:rsidR="002F29AE" w:rsidRPr="00D42AF5" w:rsidTr="00FF5CFA">
        <w:tc>
          <w:tcPr>
            <w:tcW w:w="1908" w:type="dxa"/>
          </w:tcPr>
          <w:p w:rsidR="00FA1BBD" w:rsidRPr="00D42AF5" w:rsidRDefault="002F29AE"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Program meets </w:t>
            </w:r>
            <w:r w:rsidR="00FA1BBD" w:rsidRPr="00D42AF5">
              <w:rPr>
                <w:rFonts w:asciiTheme="minorHAnsi" w:hAnsiTheme="minorHAnsi" w:cstheme="minorHAnsi"/>
                <w:sz w:val="18"/>
                <w:szCs w:val="18"/>
              </w:rPr>
              <w:t xml:space="preserve">basic </w:t>
            </w:r>
          </w:p>
          <w:p w:rsidR="002F29AE"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2F29AE" w:rsidRPr="00D42AF5">
              <w:rPr>
                <w:rFonts w:asciiTheme="minorHAnsi" w:hAnsiTheme="minorHAnsi" w:cstheme="minorHAnsi"/>
                <w:sz w:val="18"/>
                <w:szCs w:val="18"/>
              </w:rPr>
              <w:t>requirements</w:t>
            </w:r>
          </w:p>
          <w:p w:rsidR="00FA1BBD" w:rsidRPr="00D42AF5" w:rsidRDefault="002F29AE"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Variety of</w:t>
            </w:r>
            <w:r w:rsidR="00FA1BBD" w:rsidRPr="00D42AF5">
              <w:rPr>
                <w:rFonts w:asciiTheme="minorHAnsi" w:hAnsiTheme="minorHAnsi" w:cstheme="minorHAnsi"/>
                <w:sz w:val="18"/>
                <w:szCs w:val="18"/>
              </w:rPr>
              <w:t xml:space="preserve"> manual </w:t>
            </w:r>
            <w:r w:rsidRPr="00D42AF5">
              <w:rPr>
                <w:rFonts w:asciiTheme="minorHAnsi" w:hAnsiTheme="minorHAnsi" w:cstheme="minorHAnsi"/>
                <w:sz w:val="18"/>
                <w:szCs w:val="18"/>
              </w:rPr>
              <w:t xml:space="preserve"> </w:t>
            </w:r>
          </w:p>
          <w:p w:rsidR="002F29AE"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2F29AE" w:rsidRPr="00D42AF5">
              <w:rPr>
                <w:rFonts w:asciiTheme="minorHAnsi" w:hAnsiTheme="minorHAnsi" w:cstheme="minorHAnsi"/>
                <w:sz w:val="18"/>
                <w:szCs w:val="18"/>
              </w:rPr>
              <w:t>collection methods</w:t>
            </w:r>
          </w:p>
          <w:p w:rsidR="002F29AE" w:rsidRPr="00D42AF5" w:rsidRDefault="002F29AE"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Manual transcription</w:t>
            </w:r>
          </w:p>
          <w:p w:rsidR="00FA1BBD"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Various</w:t>
            </w:r>
            <w:r w:rsidR="002F29AE" w:rsidRPr="00D42AF5">
              <w:rPr>
                <w:rFonts w:asciiTheme="minorHAnsi" w:hAnsiTheme="minorHAnsi" w:cstheme="minorHAnsi"/>
                <w:sz w:val="18"/>
                <w:szCs w:val="18"/>
              </w:rPr>
              <w:t xml:space="preserve"> tools (Excel, </w:t>
            </w:r>
          </w:p>
          <w:p w:rsidR="002F29AE"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A</w:t>
            </w:r>
            <w:r w:rsidR="002F29AE" w:rsidRPr="00D42AF5">
              <w:rPr>
                <w:rFonts w:asciiTheme="minorHAnsi" w:hAnsiTheme="minorHAnsi" w:cstheme="minorHAnsi"/>
                <w:sz w:val="18"/>
                <w:szCs w:val="18"/>
              </w:rPr>
              <w:t>ccess, web)</w:t>
            </w:r>
            <w:r w:rsidR="00D42AF5" w:rsidRPr="00D42AF5">
              <w:rPr>
                <w:rFonts w:asciiTheme="minorHAnsi" w:hAnsiTheme="minorHAnsi" w:cstheme="minorHAnsi"/>
                <w:sz w:val="18"/>
                <w:szCs w:val="18"/>
              </w:rPr>
              <w:t xml:space="preserve"> </w:t>
            </w:r>
          </w:p>
          <w:p w:rsidR="00FA1BBD" w:rsidRPr="00D42AF5" w:rsidRDefault="002F29AE"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Manually </w:t>
            </w:r>
            <w:r w:rsidR="00FA1BBD" w:rsidRPr="00D42AF5">
              <w:rPr>
                <w:rFonts w:asciiTheme="minorHAnsi" w:hAnsiTheme="minorHAnsi" w:cstheme="minorHAnsi"/>
                <w:sz w:val="18"/>
                <w:szCs w:val="18"/>
              </w:rPr>
              <w:t>created</w:t>
            </w:r>
            <w:r w:rsidRPr="00D42AF5">
              <w:rPr>
                <w:rFonts w:asciiTheme="minorHAnsi" w:hAnsiTheme="minorHAnsi" w:cstheme="minorHAnsi"/>
                <w:sz w:val="18"/>
                <w:szCs w:val="18"/>
              </w:rPr>
              <w:t xml:space="preserve"> </w:t>
            </w:r>
          </w:p>
          <w:p w:rsidR="002F29AE"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analysis &amp; </w:t>
            </w:r>
            <w:r w:rsidR="002F29AE" w:rsidRPr="00D42AF5">
              <w:rPr>
                <w:rFonts w:asciiTheme="minorHAnsi" w:hAnsiTheme="minorHAnsi" w:cstheme="minorHAnsi"/>
                <w:sz w:val="18"/>
                <w:szCs w:val="18"/>
              </w:rPr>
              <w:t>reports</w:t>
            </w:r>
          </w:p>
          <w:p w:rsidR="00FA1BBD" w:rsidRPr="00D42AF5" w:rsidRDefault="002F29AE"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Manual publishing </w:t>
            </w:r>
          </w:p>
          <w:p w:rsidR="002F29AE"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2F29AE" w:rsidRPr="00D42AF5">
              <w:rPr>
                <w:rFonts w:asciiTheme="minorHAnsi" w:hAnsiTheme="minorHAnsi" w:cstheme="minorHAnsi"/>
                <w:sz w:val="18"/>
                <w:szCs w:val="18"/>
              </w:rPr>
              <w:t>and data sharing</w:t>
            </w:r>
          </w:p>
          <w:p w:rsidR="00FA1BBD"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Project-wide </w:t>
            </w:r>
          </w:p>
          <w:p w:rsidR="00FA1BBD"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standards usually </w:t>
            </w:r>
          </w:p>
          <w:p w:rsidR="00FA1BBD" w:rsidRPr="00D42AF5" w:rsidRDefault="00FA1BBD"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applied</w:t>
            </w:r>
          </w:p>
        </w:tc>
        <w:tc>
          <w:tcPr>
            <w:tcW w:w="1800" w:type="dxa"/>
          </w:tcPr>
          <w:p w:rsidR="00D42AF5" w:rsidRPr="00D42AF5" w:rsidRDefault="002F29AE"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FA1BBD" w:rsidRPr="00D42AF5">
              <w:rPr>
                <w:rFonts w:asciiTheme="minorHAnsi" w:hAnsiTheme="minorHAnsi" w:cstheme="minorHAnsi"/>
                <w:sz w:val="18"/>
                <w:szCs w:val="18"/>
              </w:rPr>
              <w:t>Data central</w:t>
            </w:r>
            <w:r w:rsidR="00D42AF5" w:rsidRPr="00D42AF5">
              <w:rPr>
                <w:rFonts w:asciiTheme="minorHAnsi" w:hAnsiTheme="minorHAnsi" w:cstheme="minorHAnsi"/>
                <w:sz w:val="18"/>
                <w:szCs w:val="18"/>
              </w:rPr>
              <w:t xml:space="preserve">ly </w:t>
            </w:r>
          </w:p>
          <w:p w:rsidR="002F29AE" w:rsidRPr="00D42AF5" w:rsidRDefault="00D42AF5"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stored, </w:t>
            </w:r>
            <w:r w:rsidR="00FA1BBD" w:rsidRPr="00D42AF5">
              <w:rPr>
                <w:rFonts w:asciiTheme="minorHAnsi" w:hAnsiTheme="minorHAnsi" w:cstheme="minorHAnsi"/>
                <w:sz w:val="18"/>
                <w:szCs w:val="18"/>
              </w:rPr>
              <w:t>backed up</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Some automated </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 xml:space="preserve"> </w:t>
            </w:r>
            <w:r w:rsidRPr="00D42AF5">
              <w:rPr>
                <w:rFonts w:asciiTheme="minorHAnsi" w:hAnsiTheme="minorHAnsi" w:cstheme="minorHAnsi"/>
                <w:sz w:val="18"/>
                <w:szCs w:val="18"/>
              </w:rPr>
              <w:t>collection methods</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Some reporting</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automation</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Program-wide </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data standards </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consistently applied</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Centralized data </w:t>
            </w:r>
          </w:p>
          <w:p w:rsidR="00FA1BBD"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 xml:space="preserve">storage and </w:t>
            </w:r>
            <w:r w:rsidRPr="00D42AF5">
              <w:rPr>
                <w:rFonts w:asciiTheme="minorHAnsi" w:hAnsiTheme="minorHAnsi" w:cstheme="minorHAnsi"/>
                <w:sz w:val="18"/>
                <w:szCs w:val="18"/>
              </w:rPr>
              <w:t>sharing</w:t>
            </w:r>
          </w:p>
          <w:p w:rsidR="00D42AF5" w:rsidRPr="00D42AF5" w:rsidRDefault="00FA1BBD"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 xml:space="preserve">Some </w:t>
            </w:r>
            <w:r w:rsidRPr="00D42AF5">
              <w:rPr>
                <w:rFonts w:asciiTheme="minorHAnsi" w:hAnsiTheme="minorHAnsi" w:cstheme="minorHAnsi"/>
                <w:sz w:val="18"/>
                <w:szCs w:val="18"/>
              </w:rPr>
              <w:t xml:space="preserve">QA </w:t>
            </w:r>
          </w:p>
          <w:p w:rsidR="00FA1BBD" w:rsidRPr="00D42AF5" w:rsidRDefault="00D42AF5" w:rsidP="00FA1BBD">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FA1BBD" w:rsidRPr="00D42AF5">
              <w:rPr>
                <w:rFonts w:asciiTheme="minorHAnsi" w:hAnsiTheme="minorHAnsi" w:cstheme="minorHAnsi"/>
                <w:sz w:val="18"/>
                <w:szCs w:val="18"/>
              </w:rPr>
              <w:t xml:space="preserve">methodologies </w:t>
            </w:r>
          </w:p>
          <w:p w:rsidR="00FA1BBD" w:rsidRPr="00D42AF5" w:rsidRDefault="00FA1BBD" w:rsidP="00D42AF5">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e</w:t>
            </w:r>
            <w:r w:rsidRPr="00D42AF5">
              <w:rPr>
                <w:rFonts w:asciiTheme="minorHAnsi" w:hAnsiTheme="minorHAnsi" w:cstheme="minorHAnsi"/>
                <w:sz w:val="18"/>
                <w:szCs w:val="18"/>
              </w:rPr>
              <w:t>mployed</w:t>
            </w:r>
            <w:r w:rsidR="00D42AF5" w:rsidRPr="00D42AF5">
              <w:rPr>
                <w:rFonts w:asciiTheme="minorHAnsi" w:hAnsiTheme="minorHAnsi" w:cstheme="minorHAnsi"/>
                <w:sz w:val="18"/>
                <w:szCs w:val="18"/>
              </w:rPr>
              <w:t xml:space="preserve"> </w:t>
            </w:r>
          </w:p>
        </w:tc>
        <w:tc>
          <w:tcPr>
            <w:tcW w:w="1980" w:type="dxa"/>
          </w:tcPr>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Program applies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DNR-wide standards </w:t>
            </w:r>
          </w:p>
          <w:p w:rsidR="002F29AE"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uniformly</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Data mostly </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electronically captured</w:t>
            </w:r>
          </w:p>
          <w:p w:rsidR="00D42AF5"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Centralized D</w:t>
            </w:r>
            <w:r w:rsidR="00D42AF5" w:rsidRPr="00D42AF5">
              <w:rPr>
                <w:rFonts w:asciiTheme="minorHAnsi" w:hAnsiTheme="minorHAnsi" w:cstheme="minorHAnsi"/>
                <w:sz w:val="18"/>
                <w:szCs w:val="18"/>
              </w:rPr>
              <w:t xml:space="preserve">ata </w:t>
            </w:r>
          </w:p>
          <w:p w:rsidR="00FF5CFA" w:rsidRPr="00D42AF5" w:rsidRDefault="00D42AF5"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FF5CFA" w:rsidRPr="00D42AF5">
              <w:rPr>
                <w:rFonts w:asciiTheme="minorHAnsi" w:hAnsiTheme="minorHAnsi" w:cstheme="minorHAnsi"/>
                <w:sz w:val="18"/>
                <w:szCs w:val="18"/>
              </w:rPr>
              <w:t>M</w:t>
            </w:r>
            <w:r w:rsidRPr="00D42AF5">
              <w:rPr>
                <w:rFonts w:asciiTheme="minorHAnsi" w:hAnsiTheme="minorHAnsi" w:cstheme="minorHAnsi"/>
                <w:sz w:val="18"/>
                <w:szCs w:val="18"/>
              </w:rPr>
              <w:t xml:space="preserve">anagement </w:t>
            </w:r>
            <w:r w:rsidR="00FF5CFA" w:rsidRPr="00D42AF5">
              <w:rPr>
                <w:rFonts w:asciiTheme="minorHAnsi" w:hAnsiTheme="minorHAnsi" w:cstheme="minorHAnsi"/>
                <w:sz w:val="18"/>
                <w:szCs w:val="18"/>
              </w:rPr>
              <w:t>S</w:t>
            </w:r>
            <w:r w:rsidRPr="00D42AF5">
              <w:rPr>
                <w:rFonts w:asciiTheme="minorHAnsi" w:hAnsiTheme="minorHAnsi" w:cstheme="minorHAnsi"/>
                <w:sz w:val="18"/>
                <w:szCs w:val="18"/>
              </w:rPr>
              <w:t>ystem</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Cross-functional </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analysis possible</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Report automation</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Consistent, high-</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quality, visible data</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Improved organ-</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izational decision </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support systems</w:t>
            </w:r>
          </w:p>
          <w:p w:rsidR="00D42AF5" w:rsidRPr="00D42AF5" w:rsidRDefault="00D42AF5"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Automated publish</w:t>
            </w:r>
          </w:p>
        </w:tc>
        <w:tc>
          <w:tcPr>
            <w:tcW w:w="1800" w:type="dxa"/>
          </w:tcPr>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Mobile, sensor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connected data </w:t>
            </w:r>
          </w:p>
          <w:p w:rsidR="002F29AE"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collection</w:t>
            </w:r>
            <w:r w:rsidR="00D42AF5">
              <w:rPr>
                <w:rFonts w:asciiTheme="minorHAnsi" w:hAnsiTheme="minorHAnsi" w:cstheme="minorHAnsi"/>
                <w:sz w:val="18"/>
                <w:szCs w:val="18"/>
              </w:rPr>
              <w:t xml:space="preserve"> routine</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Analysis reports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fully automated</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Ad-hoc cross-</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functional queries</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Timely and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transparent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information enables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action</w:t>
            </w:r>
            <w:r w:rsidR="00D42AF5">
              <w:rPr>
                <w:rFonts w:asciiTheme="minorHAnsi" w:hAnsiTheme="minorHAnsi" w:cstheme="minorHAnsi"/>
                <w:sz w:val="18"/>
                <w:szCs w:val="18"/>
              </w:rPr>
              <w:t>able data</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Integrate with </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other systems via </w:t>
            </w:r>
          </w:p>
          <w:p w:rsidR="00FF5CFA" w:rsidRPr="00D42AF5"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bi-directional data-</w:t>
            </w:r>
          </w:p>
          <w:p w:rsidR="00FF5CFA" w:rsidRDefault="00FF5CFA" w:rsidP="00FF5CFA">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sharing agreements</w:t>
            </w:r>
          </w:p>
          <w:p w:rsidR="00D42AF5" w:rsidRPr="00D42AF5" w:rsidRDefault="00D42AF5" w:rsidP="00FF5CFA">
            <w:pPr>
              <w:autoSpaceDE w:val="0"/>
              <w:autoSpaceDN w:val="0"/>
              <w:adjustRightInd w:val="0"/>
              <w:rPr>
                <w:rFonts w:asciiTheme="minorHAnsi" w:hAnsiTheme="minorHAnsi" w:cstheme="minorHAnsi"/>
                <w:sz w:val="18"/>
                <w:szCs w:val="18"/>
              </w:rPr>
            </w:pPr>
            <w:r w:rsidRPr="00D42AF5">
              <w:rPr>
                <w:sz w:val="18"/>
                <w:szCs w:val="18"/>
              </w:rPr>
              <w:t>● Increased capacity</w:t>
            </w:r>
          </w:p>
        </w:tc>
        <w:tc>
          <w:tcPr>
            <w:tcW w:w="1890" w:type="dxa"/>
          </w:tcPr>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Business Intelligence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and Decision Support </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Systems employed for </w:t>
            </w:r>
          </w:p>
          <w:p w:rsidR="002F29AE"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trend analysis</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State/National </w:t>
            </w:r>
          </w:p>
          <w:p w:rsidR="00D42AF5"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sidRPr="00D42AF5">
              <w:rPr>
                <w:rFonts w:asciiTheme="minorHAnsi" w:hAnsiTheme="minorHAnsi" w:cstheme="minorHAnsi"/>
                <w:sz w:val="18"/>
                <w:szCs w:val="18"/>
              </w:rPr>
              <w:t xml:space="preserve">standards (as </w:t>
            </w:r>
          </w:p>
          <w:p w:rsidR="00FF5CFA" w:rsidRPr="00D42AF5" w:rsidRDefault="00D42AF5"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adopted)</w:t>
            </w:r>
          </w:p>
          <w:p w:rsidR="00D42AF5"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Maximize sovereign </w:t>
            </w:r>
          </w:p>
          <w:p w:rsidR="00FF5CFA" w:rsidRPr="00D42AF5" w:rsidRDefault="00D42AF5"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FF5CFA" w:rsidRPr="00D42AF5">
              <w:rPr>
                <w:rFonts w:asciiTheme="minorHAnsi" w:hAnsiTheme="minorHAnsi" w:cstheme="minorHAnsi"/>
                <w:sz w:val="18"/>
                <w:szCs w:val="18"/>
              </w:rPr>
              <w:t>rights</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New capabilities</w:t>
            </w:r>
          </w:p>
          <w:p w:rsidR="00FF5CFA" w:rsidRP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Innovation</w:t>
            </w:r>
          </w:p>
          <w:p w:rsidR="00D42AF5" w:rsidRDefault="00FF5CFA" w:rsidP="002F29AE">
            <w:pPr>
              <w:autoSpaceDE w:val="0"/>
              <w:autoSpaceDN w:val="0"/>
              <w:adjustRightInd w:val="0"/>
              <w:rPr>
                <w:rFonts w:asciiTheme="minorHAnsi" w:hAnsiTheme="minorHAnsi" w:cstheme="minorHAnsi"/>
                <w:sz w:val="18"/>
                <w:szCs w:val="18"/>
              </w:rPr>
            </w:pPr>
            <w:r w:rsidRPr="00D42AF5">
              <w:rPr>
                <w:rFonts w:asciiTheme="minorHAnsi" w:hAnsiTheme="minorHAnsi" w:cstheme="minorHAnsi"/>
                <w:sz w:val="18"/>
                <w:szCs w:val="18"/>
              </w:rPr>
              <w:t xml:space="preserve">● </w:t>
            </w:r>
            <w:r w:rsidR="00D42AF5">
              <w:rPr>
                <w:rFonts w:asciiTheme="minorHAnsi" w:hAnsiTheme="minorHAnsi" w:cstheme="minorHAnsi"/>
                <w:sz w:val="18"/>
                <w:szCs w:val="18"/>
              </w:rPr>
              <w:t xml:space="preserve">Data-informed </w:t>
            </w:r>
          </w:p>
          <w:p w:rsidR="00D42AF5" w:rsidRDefault="00D42AF5" w:rsidP="002F29AE">
            <w:pPr>
              <w:autoSpaceDE w:val="0"/>
              <w:autoSpaceDN w:val="0"/>
              <w:adjustRightInd w:val="0"/>
              <w:rPr>
                <w:rFonts w:asciiTheme="minorHAnsi" w:hAnsiTheme="minorHAnsi" w:cstheme="minorHAnsi"/>
                <w:sz w:val="18"/>
                <w:szCs w:val="18"/>
              </w:rPr>
            </w:pPr>
            <w:r>
              <w:rPr>
                <w:rFonts w:asciiTheme="minorHAnsi" w:hAnsiTheme="minorHAnsi" w:cstheme="minorHAnsi"/>
                <w:sz w:val="18"/>
                <w:szCs w:val="18"/>
              </w:rPr>
              <w:t xml:space="preserve">  decisions b</w:t>
            </w:r>
            <w:r w:rsidR="00FF5CFA" w:rsidRPr="00D42AF5">
              <w:rPr>
                <w:rFonts w:asciiTheme="minorHAnsi" w:hAnsiTheme="minorHAnsi" w:cstheme="minorHAnsi"/>
                <w:sz w:val="18"/>
                <w:szCs w:val="18"/>
              </w:rPr>
              <w:t xml:space="preserve">enefit </w:t>
            </w:r>
          </w:p>
          <w:p w:rsidR="00D42AF5" w:rsidRDefault="00D42AF5" w:rsidP="002F29AE">
            <w:pPr>
              <w:autoSpaceDE w:val="0"/>
              <w:autoSpaceDN w:val="0"/>
              <w:adjustRightInd w:val="0"/>
              <w:rPr>
                <w:rFonts w:asciiTheme="minorHAnsi" w:hAnsiTheme="minorHAnsi" w:cstheme="minorHAnsi"/>
                <w:sz w:val="18"/>
                <w:szCs w:val="18"/>
              </w:rPr>
            </w:pPr>
            <w:r>
              <w:rPr>
                <w:rFonts w:asciiTheme="minorHAnsi" w:hAnsiTheme="minorHAnsi" w:cstheme="minorHAnsi"/>
                <w:sz w:val="18"/>
                <w:szCs w:val="18"/>
              </w:rPr>
              <w:t xml:space="preserve">  </w:t>
            </w:r>
            <w:r w:rsidR="00FF5CFA" w:rsidRPr="00D42AF5">
              <w:rPr>
                <w:rFonts w:asciiTheme="minorHAnsi" w:hAnsiTheme="minorHAnsi" w:cstheme="minorHAnsi"/>
                <w:sz w:val="18"/>
                <w:szCs w:val="18"/>
              </w:rPr>
              <w:t xml:space="preserve">greatest number of </w:t>
            </w:r>
          </w:p>
          <w:p w:rsidR="00FF5CFA" w:rsidRPr="00D42AF5" w:rsidRDefault="00D42AF5" w:rsidP="002F29AE">
            <w:pPr>
              <w:autoSpaceDE w:val="0"/>
              <w:autoSpaceDN w:val="0"/>
              <w:adjustRightInd w:val="0"/>
              <w:rPr>
                <w:rFonts w:asciiTheme="minorHAnsi" w:hAnsiTheme="minorHAnsi" w:cstheme="minorHAnsi"/>
                <w:sz w:val="18"/>
                <w:szCs w:val="18"/>
              </w:rPr>
            </w:pPr>
            <w:r>
              <w:rPr>
                <w:rFonts w:asciiTheme="minorHAnsi" w:hAnsiTheme="minorHAnsi" w:cstheme="minorHAnsi"/>
                <w:sz w:val="18"/>
                <w:szCs w:val="18"/>
              </w:rPr>
              <w:t xml:space="preserve">  </w:t>
            </w:r>
            <w:r w:rsidR="00FF5CFA" w:rsidRPr="00D42AF5">
              <w:rPr>
                <w:rFonts w:asciiTheme="minorHAnsi" w:hAnsiTheme="minorHAnsi" w:cstheme="minorHAnsi"/>
                <w:sz w:val="18"/>
                <w:szCs w:val="18"/>
              </w:rPr>
              <w:t>tribal members</w:t>
            </w:r>
          </w:p>
          <w:p w:rsidR="00FF5CFA" w:rsidRPr="00D42AF5" w:rsidRDefault="00FF5CFA" w:rsidP="00D42AF5">
            <w:pPr>
              <w:autoSpaceDE w:val="0"/>
              <w:autoSpaceDN w:val="0"/>
              <w:adjustRightInd w:val="0"/>
              <w:rPr>
                <w:rFonts w:asciiTheme="minorHAnsi" w:hAnsiTheme="minorHAnsi" w:cstheme="minorHAnsi"/>
                <w:sz w:val="18"/>
                <w:szCs w:val="18"/>
              </w:rPr>
            </w:pPr>
          </w:p>
        </w:tc>
      </w:tr>
    </w:tbl>
    <w:p w:rsidR="002F29AE" w:rsidRDefault="002F29AE" w:rsidP="00D7601C">
      <w:pPr>
        <w:autoSpaceDE w:val="0"/>
        <w:autoSpaceDN w:val="0"/>
        <w:adjustRightInd w:val="0"/>
      </w:pPr>
    </w:p>
    <w:p w:rsidR="00B9017C" w:rsidRDefault="00B9017C" w:rsidP="00D7601C">
      <w:pPr>
        <w:autoSpaceDE w:val="0"/>
        <w:autoSpaceDN w:val="0"/>
        <w:adjustRightInd w:val="0"/>
      </w:pPr>
    </w:p>
    <w:p w:rsidR="007C294B" w:rsidRDefault="001F4088" w:rsidP="00D7601C">
      <w:pPr>
        <w:autoSpaceDE w:val="0"/>
        <w:autoSpaceDN w:val="0"/>
        <w:adjustRightInd w:val="0"/>
      </w:pPr>
      <w:r>
        <w:t xml:space="preserve">As we move from left to right </w:t>
      </w:r>
      <w:r w:rsidR="00282A50">
        <w:t>(</w:t>
      </w:r>
      <w:r>
        <w:t>Level 1 to Level 5</w:t>
      </w:r>
      <w:r w:rsidR="00282A50">
        <w:t>)</w:t>
      </w:r>
      <w:r>
        <w:t xml:space="preserve"> each successive Level represents a substantial impr</w:t>
      </w:r>
      <w:r w:rsidR="007C294B">
        <w:t>ovement in order and capacity:</w:t>
      </w:r>
    </w:p>
    <w:p w:rsidR="007C294B" w:rsidRDefault="001F4088" w:rsidP="007C294B">
      <w:pPr>
        <w:autoSpaceDE w:val="0"/>
        <w:autoSpaceDN w:val="0"/>
        <w:adjustRightInd w:val="0"/>
        <w:ind w:firstLine="720"/>
      </w:pPr>
      <w:r>
        <w:lastRenderedPageBreak/>
        <w:t xml:space="preserve">Level 1 </w:t>
      </w:r>
      <w:r>
        <w:sym w:font="Wingdings" w:char="F0E0"/>
      </w:r>
      <w:r>
        <w:t xml:space="preserve"> Level 2 involves centralizing and consolidating files to a backed up location, automating reports and consistently applying QA methodologies, etc.  </w:t>
      </w:r>
    </w:p>
    <w:p w:rsidR="007C294B" w:rsidRDefault="007C294B" w:rsidP="007C294B">
      <w:pPr>
        <w:autoSpaceDE w:val="0"/>
        <w:autoSpaceDN w:val="0"/>
        <w:adjustRightInd w:val="0"/>
        <w:ind w:firstLine="720"/>
      </w:pPr>
    </w:p>
    <w:p w:rsidR="007C294B" w:rsidRDefault="001F4088" w:rsidP="007C294B">
      <w:pPr>
        <w:autoSpaceDE w:val="0"/>
        <w:autoSpaceDN w:val="0"/>
        <w:adjustRightInd w:val="0"/>
        <w:ind w:firstLine="720"/>
      </w:pPr>
      <w:r>
        <w:t xml:space="preserve">Level 2 </w:t>
      </w:r>
      <w:r>
        <w:sym w:font="Wingdings" w:char="F0E0"/>
      </w:r>
      <w:r>
        <w:t xml:space="preserve"> Level 3 moves to </w:t>
      </w:r>
      <w:r w:rsidR="00282A50">
        <w:t xml:space="preserve">standardized </w:t>
      </w:r>
      <w:r>
        <w:t xml:space="preserve">data collection practices </w:t>
      </w:r>
      <w:r w:rsidR="00282A50">
        <w:t xml:space="preserve">with data </w:t>
      </w:r>
      <w:r>
        <w:t>stored in a central database. This allows for queries across datasets and projects</w:t>
      </w:r>
      <w:r w:rsidR="00282A50">
        <w:t xml:space="preserve"> as well as automated report generation.  </w:t>
      </w:r>
    </w:p>
    <w:p w:rsidR="007C294B" w:rsidRDefault="007C294B" w:rsidP="007C294B">
      <w:pPr>
        <w:autoSpaceDE w:val="0"/>
        <w:autoSpaceDN w:val="0"/>
        <w:adjustRightInd w:val="0"/>
        <w:ind w:firstLine="720"/>
      </w:pPr>
    </w:p>
    <w:p w:rsidR="007C294B" w:rsidRDefault="00282A50" w:rsidP="007C294B">
      <w:pPr>
        <w:autoSpaceDE w:val="0"/>
        <w:autoSpaceDN w:val="0"/>
        <w:adjustRightInd w:val="0"/>
        <w:ind w:firstLine="720"/>
      </w:pPr>
      <w:r>
        <w:t xml:space="preserve">Level 3 </w:t>
      </w:r>
      <w:r>
        <w:sym w:font="Wingdings" w:char="F0E0"/>
      </w:r>
      <w:r>
        <w:t xml:space="preserve"> Level 4 completes the formalization process and provides infrastructure for mobile and automated data collection and publishing.  </w:t>
      </w:r>
    </w:p>
    <w:p w:rsidR="007C294B" w:rsidRDefault="007C294B" w:rsidP="007C294B">
      <w:pPr>
        <w:autoSpaceDE w:val="0"/>
        <w:autoSpaceDN w:val="0"/>
        <w:adjustRightInd w:val="0"/>
        <w:ind w:firstLine="720"/>
      </w:pPr>
    </w:p>
    <w:p w:rsidR="001F4088" w:rsidRDefault="00282A50" w:rsidP="007C294B">
      <w:pPr>
        <w:autoSpaceDE w:val="0"/>
        <w:autoSpaceDN w:val="0"/>
        <w:adjustRightInd w:val="0"/>
        <w:ind w:firstLine="720"/>
      </w:pPr>
      <w:r>
        <w:t xml:space="preserve">Level 4 </w:t>
      </w:r>
      <w:r>
        <w:sym w:font="Wingdings" w:char="F0E0"/>
      </w:r>
      <w:r>
        <w:t xml:space="preserve"> Level 5 increases scope from tribal data only to consumption of State and National data for analysis.  Enterprise decision support systems now can come into play.</w:t>
      </w:r>
    </w:p>
    <w:p w:rsidR="001F4088" w:rsidRDefault="001F4088" w:rsidP="00D7601C">
      <w:pPr>
        <w:autoSpaceDE w:val="0"/>
        <w:autoSpaceDN w:val="0"/>
        <w:adjustRightInd w:val="0"/>
      </w:pPr>
    </w:p>
    <w:p w:rsidR="00490266" w:rsidRDefault="001F4088" w:rsidP="00D7601C">
      <w:pPr>
        <w:autoSpaceDE w:val="0"/>
        <w:autoSpaceDN w:val="0"/>
        <w:adjustRightInd w:val="0"/>
      </w:pPr>
      <w:r>
        <w:t>To move from one level to another necessitates</w:t>
      </w:r>
      <w:r w:rsidR="007C294B">
        <w:t xml:space="preserve"> substantial</w:t>
      </w:r>
      <w:r>
        <w:t xml:space="preserve"> commitment because different kinds of inputs are required</w:t>
      </w:r>
      <w:r w:rsidR="00282A50">
        <w:t>.  These can include</w:t>
      </w:r>
      <w:r>
        <w:t xml:space="preserve"> policy changes, new infrastructure, </w:t>
      </w:r>
      <w:r w:rsidR="00282A50">
        <w:t>definition of standards</w:t>
      </w:r>
      <w:r>
        <w:t xml:space="preserve">, </w:t>
      </w:r>
      <w:r w:rsidR="00282A50">
        <w:t xml:space="preserve">new accountability structures, metrics, tools, </w:t>
      </w:r>
      <w:r>
        <w:t xml:space="preserve">training, etc. </w:t>
      </w:r>
      <w:r w:rsidR="00490266">
        <w:t xml:space="preserve"> Only when these resources and organizational fortitude come together is enough traction present to bring about the next state of maturity. However, it is important to realize that not all processes above are necessarily linear; for example it is even possible (as we did in the overview) to roughly group together Levels 1 and 2.  But recognize that each Level represents the characteristics at that Level of maturity.</w:t>
      </w:r>
    </w:p>
    <w:p w:rsidR="00490266" w:rsidRDefault="00490266" w:rsidP="00D7601C">
      <w:pPr>
        <w:autoSpaceDE w:val="0"/>
        <w:autoSpaceDN w:val="0"/>
        <w:adjustRightInd w:val="0"/>
      </w:pPr>
    </w:p>
    <w:p w:rsidR="009669EE" w:rsidRDefault="009669EE" w:rsidP="00D7601C">
      <w:pPr>
        <w:autoSpaceDE w:val="0"/>
        <w:autoSpaceDN w:val="0"/>
        <w:adjustRightInd w:val="0"/>
      </w:pPr>
      <w:r>
        <w:t xml:space="preserve">At this point, it </w:t>
      </w:r>
      <w:r w:rsidR="007C294B">
        <w:t>could</w:t>
      </w:r>
      <w:r>
        <w:t xml:space="preserve"> be beneficial to look at each individual DNR Program and/or Project and rate the individual Maturity Level in a manner such as the following:</w:t>
      </w:r>
    </w:p>
    <w:p w:rsidR="009669EE" w:rsidRDefault="009669EE" w:rsidP="009669EE">
      <w:pPr>
        <w:autoSpaceDE w:val="0"/>
        <w:autoSpaceDN w:val="0"/>
        <w:adjustRightInd w:val="0"/>
        <w:ind w:left="720"/>
      </w:pPr>
    </w:p>
    <w:tbl>
      <w:tblPr>
        <w:tblStyle w:val="TableGrid"/>
        <w:tblW w:w="0" w:type="auto"/>
        <w:tblInd w:w="720" w:type="dxa"/>
        <w:tblLayout w:type="fixed"/>
        <w:tblLook w:val="04A0" w:firstRow="1" w:lastRow="0" w:firstColumn="1" w:lastColumn="0" w:noHBand="0" w:noVBand="1"/>
      </w:tblPr>
      <w:tblGrid>
        <w:gridCol w:w="1595"/>
        <w:gridCol w:w="853"/>
        <w:gridCol w:w="810"/>
        <w:gridCol w:w="720"/>
        <w:gridCol w:w="810"/>
        <w:gridCol w:w="900"/>
      </w:tblGrid>
      <w:tr w:rsidR="009669EE" w:rsidTr="009669EE">
        <w:tc>
          <w:tcPr>
            <w:tcW w:w="1595" w:type="dxa"/>
            <w:vMerge w:val="restart"/>
            <w:shd w:val="clear" w:color="auto" w:fill="C4BC96" w:themeFill="background2" w:themeFillShade="BF"/>
          </w:tcPr>
          <w:p w:rsidR="009669EE" w:rsidRPr="009669EE" w:rsidRDefault="009669EE" w:rsidP="009669EE">
            <w:pPr>
              <w:autoSpaceDE w:val="0"/>
              <w:autoSpaceDN w:val="0"/>
              <w:adjustRightInd w:val="0"/>
              <w:rPr>
                <w:b/>
              </w:rPr>
            </w:pPr>
          </w:p>
          <w:p w:rsidR="009669EE" w:rsidRPr="009669EE" w:rsidRDefault="009669EE" w:rsidP="009669EE">
            <w:pPr>
              <w:autoSpaceDE w:val="0"/>
              <w:autoSpaceDN w:val="0"/>
              <w:adjustRightInd w:val="0"/>
              <w:rPr>
                <w:b/>
              </w:rPr>
            </w:pPr>
            <w:r w:rsidRPr="009669EE">
              <w:rPr>
                <w:b/>
              </w:rPr>
              <w:t>DNR Program</w:t>
            </w:r>
          </w:p>
        </w:tc>
        <w:tc>
          <w:tcPr>
            <w:tcW w:w="4093" w:type="dxa"/>
            <w:gridSpan w:val="5"/>
            <w:shd w:val="clear" w:color="auto" w:fill="C4BC96" w:themeFill="background2" w:themeFillShade="BF"/>
          </w:tcPr>
          <w:p w:rsidR="00B5753A" w:rsidRDefault="00B5753A" w:rsidP="009669EE">
            <w:pPr>
              <w:autoSpaceDE w:val="0"/>
              <w:autoSpaceDN w:val="0"/>
              <w:adjustRightInd w:val="0"/>
              <w:jc w:val="center"/>
              <w:rPr>
                <w:b/>
              </w:rPr>
            </w:pPr>
            <w:r>
              <w:rPr>
                <w:b/>
              </w:rPr>
              <w:t xml:space="preserve">Figure 4: </w:t>
            </w:r>
          </w:p>
          <w:p w:rsidR="009669EE" w:rsidRPr="009669EE" w:rsidRDefault="00B5753A" w:rsidP="009669EE">
            <w:pPr>
              <w:autoSpaceDE w:val="0"/>
              <w:autoSpaceDN w:val="0"/>
              <w:adjustRightInd w:val="0"/>
              <w:jc w:val="center"/>
              <w:rPr>
                <w:b/>
              </w:rPr>
            </w:pPr>
            <w:r>
              <w:rPr>
                <w:b/>
              </w:rPr>
              <w:t xml:space="preserve">DNR Program </w:t>
            </w:r>
            <w:r w:rsidR="009669EE" w:rsidRPr="009669EE">
              <w:rPr>
                <w:b/>
              </w:rPr>
              <w:t xml:space="preserve">Maturity Level </w:t>
            </w:r>
          </w:p>
        </w:tc>
      </w:tr>
      <w:tr w:rsidR="009669EE" w:rsidTr="009669EE">
        <w:tc>
          <w:tcPr>
            <w:tcW w:w="1595" w:type="dxa"/>
            <w:vMerge/>
            <w:shd w:val="clear" w:color="auto" w:fill="C4BC96" w:themeFill="background2" w:themeFillShade="BF"/>
          </w:tcPr>
          <w:p w:rsidR="009669EE" w:rsidRDefault="009669EE" w:rsidP="009669EE">
            <w:pPr>
              <w:autoSpaceDE w:val="0"/>
              <w:autoSpaceDN w:val="0"/>
              <w:adjustRightInd w:val="0"/>
            </w:pPr>
          </w:p>
        </w:tc>
        <w:tc>
          <w:tcPr>
            <w:tcW w:w="853" w:type="dxa"/>
            <w:shd w:val="clear" w:color="auto" w:fill="C4BC96" w:themeFill="background2" w:themeFillShade="BF"/>
          </w:tcPr>
          <w:p w:rsidR="009669EE" w:rsidRDefault="009669EE" w:rsidP="009669EE">
            <w:pPr>
              <w:autoSpaceDE w:val="0"/>
              <w:autoSpaceDN w:val="0"/>
              <w:adjustRightInd w:val="0"/>
              <w:jc w:val="center"/>
            </w:pPr>
            <w:r>
              <w:t>1</w:t>
            </w:r>
          </w:p>
        </w:tc>
        <w:tc>
          <w:tcPr>
            <w:tcW w:w="810" w:type="dxa"/>
            <w:shd w:val="clear" w:color="auto" w:fill="C4BC96" w:themeFill="background2" w:themeFillShade="BF"/>
          </w:tcPr>
          <w:p w:rsidR="009669EE" w:rsidRDefault="009669EE" w:rsidP="009669EE">
            <w:pPr>
              <w:autoSpaceDE w:val="0"/>
              <w:autoSpaceDN w:val="0"/>
              <w:adjustRightInd w:val="0"/>
              <w:jc w:val="center"/>
            </w:pPr>
            <w:r>
              <w:t>2</w:t>
            </w:r>
          </w:p>
        </w:tc>
        <w:tc>
          <w:tcPr>
            <w:tcW w:w="720" w:type="dxa"/>
            <w:shd w:val="clear" w:color="auto" w:fill="C4BC96" w:themeFill="background2" w:themeFillShade="BF"/>
          </w:tcPr>
          <w:p w:rsidR="009669EE" w:rsidRDefault="009669EE" w:rsidP="009669EE">
            <w:pPr>
              <w:autoSpaceDE w:val="0"/>
              <w:autoSpaceDN w:val="0"/>
              <w:adjustRightInd w:val="0"/>
              <w:jc w:val="center"/>
            </w:pPr>
            <w:r>
              <w:t>3</w:t>
            </w:r>
          </w:p>
        </w:tc>
        <w:tc>
          <w:tcPr>
            <w:tcW w:w="810" w:type="dxa"/>
            <w:shd w:val="clear" w:color="auto" w:fill="C4BC96" w:themeFill="background2" w:themeFillShade="BF"/>
          </w:tcPr>
          <w:p w:rsidR="009669EE" w:rsidRDefault="009669EE" w:rsidP="009669EE">
            <w:pPr>
              <w:autoSpaceDE w:val="0"/>
              <w:autoSpaceDN w:val="0"/>
              <w:adjustRightInd w:val="0"/>
              <w:jc w:val="center"/>
            </w:pPr>
            <w:r>
              <w:t>4</w:t>
            </w:r>
          </w:p>
        </w:tc>
        <w:tc>
          <w:tcPr>
            <w:tcW w:w="900" w:type="dxa"/>
            <w:shd w:val="clear" w:color="auto" w:fill="C4BC96" w:themeFill="background2" w:themeFillShade="BF"/>
          </w:tcPr>
          <w:p w:rsidR="009669EE" w:rsidRDefault="009669EE" w:rsidP="009669EE">
            <w:pPr>
              <w:autoSpaceDE w:val="0"/>
              <w:autoSpaceDN w:val="0"/>
              <w:adjustRightInd w:val="0"/>
              <w:jc w:val="center"/>
            </w:pPr>
            <w:r>
              <w:t>5</w:t>
            </w: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Admin</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CRPP</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Water Res</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Fisheries</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Wildlife</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Range/Ag</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Forestry</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r w:rsidR="009669EE" w:rsidTr="009669EE">
        <w:tc>
          <w:tcPr>
            <w:tcW w:w="1595" w:type="dxa"/>
            <w:shd w:val="clear" w:color="auto" w:fill="C4BC96" w:themeFill="background2" w:themeFillShade="BF"/>
          </w:tcPr>
          <w:p w:rsidR="009669EE" w:rsidRDefault="009669EE" w:rsidP="009669EE">
            <w:pPr>
              <w:autoSpaceDE w:val="0"/>
              <w:autoSpaceDN w:val="0"/>
              <w:adjustRightInd w:val="0"/>
            </w:pPr>
            <w:r>
              <w:t>FFPP</w:t>
            </w:r>
          </w:p>
        </w:tc>
        <w:tc>
          <w:tcPr>
            <w:tcW w:w="853"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720" w:type="dxa"/>
            <w:shd w:val="clear" w:color="auto" w:fill="DDD9C3" w:themeFill="background2" w:themeFillShade="E6"/>
          </w:tcPr>
          <w:p w:rsidR="009669EE" w:rsidRDefault="009669EE" w:rsidP="009669EE">
            <w:pPr>
              <w:autoSpaceDE w:val="0"/>
              <w:autoSpaceDN w:val="0"/>
              <w:adjustRightInd w:val="0"/>
            </w:pPr>
          </w:p>
        </w:tc>
        <w:tc>
          <w:tcPr>
            <w:tcW w:w="810" w:type="dxa"/>
            <w:shd w:val="clear" w:color="auto" w:fill="DDD9C3" w:themeFill="background2" w:themeFillShade="E6"/>
          </w:tcPr>
          <w:p w:rsidR="009669EE" w:rsidRDefault="009669EE" w:rsidP="009669EE">
            <w:pPr>
              <w:autoSpaceDE w:val="0"/>
              <w:autoSpaceDN w:val="0"/>
              <w:adjustRightInd w:val="0"/>
            </w:pPr>
          </w:p>
        </w:tc>
        <w:tc>
          <w:tcPr>
            <w:tcW w:w="900" w:type="dxa"/>
            <w:shd w:val="clear" w:color="auto" w:fill="DDD9C3" w:themeFill="background2" w:themeFillShade="E6"/>
          </w:tcPr>
          <w:p w:rsidR="009669EE" w:rsidRDefault="009669EE" w:rsidP="009669EE">
            <w:pPr>
              <w:autoSpaceDE w:val="0"/>
              <w:autoSpaceDN w:val="0"/>
              <w:adjustRightInd w:val="0"/>
            </w:pPr>
          </w:p>
        </w:tc>
      </w:tr>
    </w:tbl>
    <w:p w:rsidR="009669EE" w:rsidRDefault="009669EE" w:rsidP="009669EE">
      <w:pPr>
        <w:autoSpaceDE w:val="0"/>
        <w:autoSpaceDN w:val="0"/>
        <w:adjustRightInd w:val="0"/>
      </w:pPr>
    </w:p>
    <w:p w:rsidR="009669EE" w:rsidRDefault="009669EE" w:rsidP="00D7601C">
      <w:pPr>
        <w:autoSpaceDE w:val="0"/>
        <w:autoSpaceDN w:val="0"/>
        <w:adjustRightInd w:val="0"/>
      </w:pPr>
    </w:p>
    <w:p w:rsidR="009669EE" w:rsidRDefault="009669EE" w:rsidP="00D7601C">
      <w:pPr>
        <w:autoSpaceDE w:val="0"/>
        <w:autoSpaceDN w:val="0"/>
        <w:adjustRightInd w:val="0"/>
      </w:pPr>
      <w:r>
        <w:t xml:space="preserve">However, during the DNR Dataset Assessment process, we realized that without formal and written Data Field standards, Data Collection standards and a centralized Data Management System in place, as well as the policies and training necessary to implement them, only a Level 2 Maturity Level is possible.  </w:t>
      </w:r>
      <w:r w:rsidR="007C294B">
        <w:t xml:space="preserve">At this point, then, all DNR Programs are at a </w:t>
      </w:r>
      <w:r w:rsidR="00B5753A">
        <w:t>L</w:t>
      </w:r>
      <w:r w:rsidR="007C294B">
        <w:t xml:space="preserve">evel 1 or </w:t>
      </w:r>
      <w:r w:rsidR="00B5753A">
        <w:t>L</w:t>
      </w:r>
      <w:r w:rsidR="007C294B">
        <w:t xml:space="preserve">evel 2 and </w:t>
      </w:r>
      <w:r w:rsidR="00B5753A">
        <w:t>further distinction isn't that helpful.  Later, it will be helpful to use Figure 4 to measure progress.</w:t>
      </w:r>
    </w:p>
    <w:p w:rsidR="009669EE" w:rsidRDefault="009669EE" w:rsidP="00D7601C">
      <w:pPr>
        <w:autoSpaceDE w:val="0"/>
        <w:autoSpaceDN w:val="0"/>
        <w:adjustRightInd w:val="0"/>
      </w:pPr>
    </w:p>
    <w:p w:rsidR="00490266" w:rsidRDefault="00B5753A" w:rsidP="00D7601C">
      <w:pPr>
        <w:autoSpaceDE w:val="0"/>
        <w:autoSpaceDN w:val="0"/>
        <w:adjustRightInd w:val="0"/>
      </w:pPr>
      <w:r>
        <w:t>T</w:t>
      </w:r>
      <w:r w:rsidR="009669EE">
        <w:t xml:space="preserve">he next step </w:t>
      </w:r>
      <w:r>
        <w:t>is then</w:t>
      </w:r>
      <w:r w:rsidR="009669EE">
        <w:t xml:space="preserve"> to articulate the specific, measurable improvements necessary to move a Program from one level of maturity to the next.  </w:t>
      </w:r>
      <w:r w:rsidR="00490266">
        <w:t xml:space="preserve">Figure </w:t>
      </w:r>
      <w:r>
        <w:t>5</w:t>
      </w:r>
      <w:r w:rsidR="00490266">
        <w:t xml:space="preserve"> lists the</w:t>
      </w:r>
      <w:r w:rsidR="009669EE">
        <w:t>se</w:t>
      </w:r>
      <w:r w:rsidR="00490266">
        <w:t xml:space="preserve"> "Key Drivers" we identified as essential areas of improvement on the left hand </w:t>
      </w:r>
      <w:r w:rsidR="00B82CA2">
        <w:t>axis</w:t>
      </w:r>
      <w:r w:rsidR="00490266">
        <w:t>, with what qualities or characteristics are present at each Level of maturity across the top.</w:t>
      </w:r>
    </w:p>
    <w:p w:rsidR="00490266" w:rsidRDefault="00490266" w:rsidP="00D7601C">
      <w:pPr>
        <w:autoSpaceDE w:val="0"/>
        <w:autoSpaceDN w:val="0"/>
        <w:adjustRightInd w:val="0"/>
      </w:pPr>
    </w:p>
    <w:p w:rsidR="00490266" w:rsidRDefault="00987FE0" w:rsidP="00D7601C">
      <w:pPr>
        <w:autoSpaceDE w:val="0"/>
        <w:autoSpaceDN w:val="0"/>
        <w:adjustRightInd w:val="0"/>
      </w:pPr>
      <w:r>
        <w:rPr>
          <w:noProof/>
        </w:rPr>
        <w:lastRenderedPageBreak/>
        <w:drawing>
          <wp:inline distT="0" distB="0" distL="0" distR="0" wp14:anchorId="5FDED347" wp14:editId="025C21F0">
            <wp:extent cx="5935133" cy="726736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35133" cy="7267367"/>
                    </a:xfrm>
                    <a:prstGeom prst="rect">
                      <a:avLst/>
                    </a:prstGeom>
                  </pic:spPr>
                </pic:pic>
              </a:graphicData>
            </a:graphic>
          </wp:inline>
        </w:drawing>
      </w:r>
    </w:p>
    <w:p w:rsidR="00490266" w:rsidRPr="00987FE0" w:rsidRDefault="00490266" w:rsidP="00987FE0">
      <w:pPr>
        <w:autoSpaceDE w:val="0"/>
        <w:autoSpaceDN w:val="0"/>
        <w:adjustRightInd w:val="0"/>
        <w:jc w:val="center"/>
        <w:rPr>
          <w:i/>
        </w:rPr>
      </w:pPr>
      <w:r w:rsidRPr="00987FE0">
        <w:rPr>
          <w:i/>
        </w:rPr>
        <w:t xml:space="preserve">Figure </w:t>
      </w:r>
      <w:r w:rsidR="00B5753A">
        <w:rPr>
          <w:i/>
        </w:rPr>
        <w:t>5</w:t>
      </w:r>
      <w:r w:rsidRPr="00987FE0">
        <w:rPr>
          <w:i/>
        </w:rPr>
        <w:t>: DNR Data Collection Maturity Model Matrix</w:t>
      </w:r>
    </w:p>
    <w:p w:rsidR="008C65F4" w:rsidRDefault="008C65F4" w:rsidP="00D7601C">
      <w:pPr>
        <w:autoSpaceDE w:val="0"/>
        <w:autoSpaceDN w:val="0"/>
        <w:adjustRightInd w:val="0"/>
      </w:pPr>
    </w:p>
    <w:p w:rsidR="00987FE0" w:rsidRDefault="00987FE0" w:rsidP="00D7601C">
      <w:pPr>
        <w:autoSpaceDE w:val="0"/>
        <w:autoSpaceDN w:val="0"/>
        <w:adjustRightInd w:val="0"/>
      </w:pPr>
      <w:r>
        <w:t xml:space="preserve">To use the matrix to measure the maturity </w:t>
      </w:r>
      <w:r w:rsidR="009669EE">
        <w:t xml:space="preserve">improvements </w:t>
      </w:r>
      <w:r>
        <w:t xml:space="preserve">of the Data Collection practices of a particular dataset, select either an individual dataset being actively managed in a DNR program or perhaps a set of </w:t>
      </w:r>
      <w:r>
        <w:lastRenderedPageBreak/>
        <w:t xml:space="preserve">datasets belonging to a particular project that are all managed according to the same practices and with the same tools.  Consider each "Key Driver" for the dataset.  </w:t>
      </w:r>
    </w:p>
    <w:p w:rsidR="009669EE" w:rsidRDefault="009669EE" w:rsidP="00D7601C">
      <w:pPr>
        <w:autoSpaceDE w:val="0"/>
        <w:autoSpaceDN w:val="0"/>
        <w:adjustRightInd w:val="0"/>
      </w:pPr>
    </w:p>
    <w:p w:rsidR="00987FE0" w:rsidRDefault="00987FE0" w:rsidP="00D7601C">
      <w:pPr>
        <w:autoSpaceDE w:val="0"/>
        <w:autoSpaceDN w:val="0"/>
        <w:adjustRightInd w:val="0"/>
      </w:pPr>
      <w:r>
        <w:t xml:space="preserve">For example, we might ask: What is the "Data Collection Process" employed for this dataset in question?  Is the process to use paper field sheets to record everything including latitude and longitude?  It probably comes in at a Level 1 rank.  Is the data collected according to the DNR Data Standards for the project?  Or are some datasets collected in degrees F and others in degrees C? Perhaps </w:t>
      </w:r>
      <w:r w:rsidR="00B82CA2">
        <w:t xml:space="preserve">we assign it a </w:t>
      </w:r>
      <w:r>
        <w:t>Level 2</w:t>
      </w:r>
      <w:r w:rsidR="00B82CA2">
        <w:t xml:space="preserve"> for that key driver</w:t>
      </w:r>
      <w:r>
        <w:t xml:space="preserve">. </w:t>
      </w:r>
      <w:r w:rsidR="00B82CA2">
        <w:t>Finally</w:t>
      </w:r>
      <w:r>
        <w:t>, is the data entered into a number of different Excel files stored on the local computer or is there a consolidated file stored on a backed up network drive?</w:t>
      </w:r>
      <w:r w:rsidR="00B82CA2">
        <w:t xml:space="preserve">  Given the answer, perhaps we rank it at Level 1, and so on.</w:t>
      </w:r>
      <w:r w:rsidR="009669EE">
        <w:t xml:space="preserve">  </w:t>
      </w:r>
    </w:p>
    <w:p w:rsidR="009669EE" w:rsidRDefault="009669EE" w:rsidP="00D7601C">
      <w:pPr>
        <w:autoSpaceDE w:val="0"/>
        <w:autoSpaceDN w:val="0"/>
        <w:adjustRightInd w:val="0"/>
      </w:pPr>
    </w:p>
    <w:p w:rsidR="009669EE" w:rsidRDefault="009669EE" w:rsidP="00D7601C">
      <w:pPr>
        <w:autoSpaceDE w:val="0"/>
        <w:autoSpaceDN w:val="0"/>
        <w:adjustRightInd w:val="0"/>
      </w:pPr>
      <w:r>
        <w:t>Thus</w:t>
      </w:r>
      <w:r w:rsidR="005E4267">
        <w:t>,</w:t>
      </w:r>
      <w:r>
        <w:t xml:space="preserve"> by using the Maturity Model above, we can measure </w:t>
      </w:r>
      <w:r w:rsidR="005E4267">
        <w:t>our</w:t>
      </w:r>
      <w:r>
        <w:t xml:space="preserve"> progress across </w:t>
      </w:r>
      <w:r w:rsidR="005E4267">
        <w:t xml:space="preserve">these </w:t>
      </w:r>
      <w:r>
        <w:t xml:space="preserve">Key Drivers and </w:t>
      </w:r>
      <w:r w:rsidR="005E4267">
        <w:t>demonstrate specific improvements over time toward our goal of organizational maturity.</w:t>
      </w:r>
    </w:p>
    <w:p w:rsidR="00987FE0" w:rsidRDefault="00987FE0" w:rsidP="00D7601C">
      <w:pPr>
        <w:autoSpaceDE w:val="0"/>
        <w:autoSpaceDN w:val="0"/>
        <w:adjustRightInd w:val="0"/>
      </w:pPr>
    </w:p>
    <w:p w:rsidR="00E5302A" w:rsidRPr="00481201" w:rsidRDefault="00B77A31" w:rsidP="00D7601C">
      <w:pPr>
        <w:autoSpaceDE w:val="0"/>
        <w:autoSpaceDN w:val="0"/>
        <w:adjustRightInd w:val="0"/>
        <w:rPr>
          <w:b/>
        </w:rPr>
      </w:pPr>
      <w:r>
        <w:rPr>
          <w:b/>
        </w:rPr>
        <w:t>BENCHMARKS FOR IMPROVEMENT</w:t>
      </w:r>
    </w:p>
    <w:p w:rsidR="00987FE0" w:rsidRDefault="008C65F4" w:rsidP="00D7601C">
      <w:pPr>
        <w:autoSpaceDE w:val="0"/>
        <w:autoSpaceDN w:val="0"/>
        <w:adjustRightInd w:val="0"/>
      </w:pPr>
      <w:r>
        <w:t>In our estimation, after a lengthy DNR interview process, nearly all datasets are at a Level 1 or Level 2 overall maturity level</w:t>
      </w:r>
      <w:r w:rsidR="00B82CA2">
        <w:t xml:space="preserve"> for almost all of the key drivers</w:t>
      </w:r>
      <w:r>
        <w:t xml:space="preserve">. </w:t>
      </w:r>
      <w:r w:rsidR="00481201">
        <w:t>In our overview, we identify LEVEL 3 as our 1-2 year goal because we recognize that without LEVEL 3 scale improvements, the growing administrative overhead for collection and reporting will outstrip staff capacity</w:t>
      </w:r>
      <w:r w:rsidR="004744CF">
        <w:t xml:space="preserve"> and limit organizational capability</w:t>
      </w:r>
      <w:r w:rsidR="00481201">
        <w:t xml:space="preserve">.  The maturity model articulates an answer to the question: </w:t>
      </w:r>
      <w:r w:rsidR="004744CF">
        <w:t>"</w:t>
      </w:r>
      <w:r>
        <w:t xml:space="preserve">What will be necessary to move from </w:t>
      </w:r>
      <w:r w:rsidR="00B82CA2">
        <w:t>an overall Level 1/2</w:t>
      </w:r>
      <w:r>
        <w:t xml:space="preserve"> to Level 3?</w:t>
      </w:r>
      <w:r w:rsidR="004744CF">
        <w:t>" by providing measurable indicators in the behaviors critical for maturity improvement.</w:t>
      </w:r>
    </w:p>
    <w:p w:rsidR="008C65F4" w:rsidRDefault="008C65F4" w:rsidP="00D7601C">
      <w:pPr>
        <w:autoSpaceDE w:val="0"/>
        <w:autoSpaceDN w:val="0"/>
        <w:adjustRightInd w:val="0"/>
      </w:pPr>
    </w:p>
    <w:p w:rsidR="008C65F4" w:rsidRDefault="008C65F4" w:rsidP="00D7601C">
      <w:pPr>
        <w:autoSpaceDE w:val="0"/>
        <w:autoSpaceDN w:val="0"/>
        <w:adjustRightInd w:val="0"/>
      </w:pPr>
      <w:r>
        <w:t xml:space="preserve">We have identified the following "Key Drivers" to be pivotal </w:t>
      </w:r>
      <w:r w:rsidR="00651C4F">
        <w:t xml:space="preserve">for </w:t>
      </w:r>
      <w:r w:rsidR="005E4267">
        <w:t xml:space="preserve">attaining </w:t>
      </w:r>
      <w:r>
        <w:t>Level 3 maturity:</w:t>
      </w:r>
    </w:p>
    <w:p w:rsidR="005E4267" w:rsidRDefault="005E4267" w:rsidP="00D7601C">
      <w:pPr>
        <w:autoSpaceDE w:val="0"/>
        <w:autoSpaceDN w:val="0"/>
        <w:adjustRightInd w:val="0"/>
      </w:pPr>
    </w:p>
    <w:tbl>
      <w:tblPr>
        <w:tblStyle w:val="TableGrid"/>
        <w:tblW w:w="0" w:type="auto"/>
        <w:tblLook w:val="04A0" w:firstRow="1" w:lastRow="0" w:firstColumn="1" w:lastColumn="0" w:noHBand="0" w:noVBand="1"/>
      </w:tblPr>
      <w:tblGrid>
        <w:gridCol w:w="2628"/>
        <w:gridCol w:w="5130"/>
        <w:gridCol w:w="1818"/>
      </w:tblGrid>
      <w:tr w:rsidR="005E4267" w:rsidTr="005E4267">
        <w:tc>
          <w:tcPr>
            <w:tcW w:w="2628" w:type="dxa"/>
            <w:shd w:val="clear" w:color="auto" w:fill="C4BC96" w:themeFill="background2" w:themeFillShade="BF"/>
          </w:tcPr>
          <w:p w:rsidR="005E4267" w:rsidRPr="005E4267" w:rsidRDefault="005E4267" w:rsidP="005E4267">
            <w:pPr>
              <w:autoSpaceDE w:val="0"/>
              <w:autoSpaceDN w:val="0"/>
              <w:adjustRightInd w:val="0"/>
              <w:rPr>
                <w:b/>
                <w:i/>
              </w:rPr>
            </w:pPr>
            <w:r w:rsidRPr="005E4267">
              <w:rPr>
                <w:b/>
                <w:i/>
              </w:rPr>
              <w:t>Key Driver</w:t>
            </w:r>
          </w:p>
        </w:tc>
        <w:tc>
          <w:tcPr>
            <w:tcW w:w="5130" w:type="dxa"/>
            <w:shd w:val="clear" w:color="auto" w:fill="C4BC96" w:themeFill="background2" w:themeFillShade="BF"/>
          </w:tcPr>
          <w:p w:rsidR="005E4267" w:rsidRPr="005E4267" w:rsidRDefault="005E4267" w:rsidP="005E4267">
            <w:pPr>
              <w:autoSpaceDE w:val="0"/>
              <w:autoSpaceDN w:val="0"/>
              <w:adjustRightInd w:val="0"/>
              <w:rPr>
                <w:b/>
                <w:i/>
              </w:rPr>
            </w:pPr>
            <w:r w:rsidRPr="005E4267">
              <w:rPr>
                <w:b/>
                <w:i/>
              </w:rPr>
              <w:t>Description of Activity</w:t>
            </w:r>
          </w:p>
        </w:tc>
        <w:tc>
          <w:tcPr>
            <w:tcW w:w="1818" w:type="dxa"/>
            <w:shd w:val="clear" w:color="auto" w:fill="C4BC96" w:themeFill="background2" w:themeFillShade="BF"/>
          </w:tcPr>
          <w:p w:rsidR="005E4267" w:rsidRPr="005E4267" w:rsidRDefault="005E4267" w:rsidP="005E4267">
            <w:pPr>
              <w:autoSpaceDE w:val="0"/>
              <w:autoSpaceDN w:val="0"/>
              <w:adjustRightInd w:val="0"/>
              <w:rPr>
                <w:b/>
                <w:i/>
              </w:rPr>
            </w:pPr>
            <w:r w:rsidRPr="005E4267">
              <w:rPr>
                <w:b/>
                <w:i/>
              </w:rPr>
              <w:t>Who is responsible</w:t>
            </w:r>
          </w:p>
        </w:tc>
      </w:tr>
      <w:tr w:rsidR="005E4267" w:rsidTr="005E4267">
        <w:tc>
          <w:tcPr>
            <w:tcW w:w="2628" w:type="dxa"/>
          </w:tcPr>
          <w:p w:rsidR="005E4267" w:rsidRPr="005E4267" w:rsidRDefault="005E4267" w:rsidP="005E4267">
            <w:pPr>
              <w:autoSpaceDE w:val="0"/>
              <w:autoSpaceDN w:val="0"/>
              <w:adjustRightInd w:val="0"/>
            </w:pPr>
            <w:r w:rsidRPr="005E4267">
              <w:t>Data Field Standards</w:t>
            </w:r>
          </w:p>
        </w:tc>
        <w:tc>
          <w:tcPr>
            <w:tcW w:w="5130" w:type="dxa"/>
          </w:tcPr>
          <w:p w:rsidR="005E4267" w:rsidRPr="00481201" w:rsidRDefault="005E4267" w:rsidP="005E4267">
            <w:pPr>
              <w:autoSpaceDE w:val="0"/>
              <w:autoSpaceDN w:val="0"/>
              <w:adjustRightInd w:val="0"/>
              <w:rPr>
                <w:b/>
              </w:rPr>
            </w:pPr>
            <w:r>
              <w:t xml:space="preserve">Develop formal DNR-wide Data Field Standards for all collected data fields (units, time zones, map schemas, etc.) to make uniform, centralized data collection and queries possible. </w:t>
            </w:r>
          </w:p>
          <w:p w:rsidR="005E4267" w:rsidRDefault="005E4267" w:rsidP="00D7601C">
            <w:pPr>
              <w:autoSpaceDE w:val="0"/>
              <w:autoSpaceDN w:val="0"/>
              <w:adjustRightInd w:val="0"/>
            </w:pPr>
          </w:p>
        </w:tc>
        <w:tc>
          <w:tcPr>
            <w:tcW w:w="1818" w:type="dxa"/>
          </w:tcPr>
          <w:p w:rsidR="005E4267" w:rsidRDefault="005E4267" w:rsidP="00D7601C">
            <w:pPr>
              <w:autoSpaceDE w:val="0"/>
              <w:autoSpaceDN w:val="0"/>
              <w:adjustRightInd w:val="0"/>
            </w:pPr>
            <w:r w:rsidRPr="00481201">
              <w:t xml:space="preserve">OIT, </w:t>
            </w:r>
          </w:p>
          <w:p w:rsidR="005E4267" w:rsidRDefault="005E4267" w:rsidP="00D7601C">
            <w:pPr>
              <w:autoSpaceDE w:val="0"/>
              <w:autoSpaceDN w:val="0"/>
              <w:adjustRightInd w:val="0"/>
            </w:pPr>
            <w:r w:rsidRPr="00481201">
              <w:t>DNR Project Leads</w:t>
            </w:r>
          </w:p>
        </w:tc>
      </w:tr>
      <w:tr w:rsidR="005E4267" w:rsidTr="005E4267">
        <w:tc>
          <w:tcPr>
            <w:tcW w:w="2628" w:type="dxa"/>
          </w:tcPr>
          <w:p w:rsidR="005E4267" w:rsidRPr="005E4267" w:rsidRDefault="005E4267" w:rsidP="005E4267">
            <w:pPr>
              <w:autoSpaceDE w:val="0"/>
              <w:autoSpaceDN w:val="0"/>
              <w:adjustRightInd w:val="0"/>
            </w:pPr>
            <w:r w:rsidRPr="005E4267">
              <w:t>Data Collection Standards</w:t>
            </w:r>
          </w:p>
        </w:tc>
        <w:tc>
          <w:tcPr>
            <w:tcW w:w="5130" w:type="dxa"/>
          </w:tcPr>
          <w:p w:rsidR="005E4267" w:rsidRPr="00481201" w:rsidRDefault="005E4267" w:rsidP="005E4267">
            <w:pPr>
              <w:autoSpaceDE w:val="0"/>
              <w:autoSpaceDN w:val="0"/>
              <w:adjustRightInd w:val="0"/>
              <w:rPr>
                <w:b/>
              </w:rPr>
            </w:pPr>
            <w:r>
              <w:t>Develop formal DNR-wide Data Collection policies and procedures.</w:t>
            </w:r>
          </w:p>
        </w:tc>
        <w:tc>
          <w:tcPr>
            <w:tcW w:w="1818" w:type="dxa"/>
          </w:tcPr>
          <w:p w:rsidR="005E4267" w:rsidRDefault="005E4267" w:rsidP="00D7601C">
            <w:pPr>
              <w:autoSpaceDE w:val="0"/>
              <w:autoSpaceDN w:val="0"/>
              <w:adjustRightInd w:val="0"/>
            </w:pPr>
            <w:r w:rsidRPr="00481201">
              <w:t xml:space="preserve">OIT, </w:t>
            </w:r>
          </w:p>
          <w:p w:rsidR="005E4267" w:rsidRPr="00481201" w:rsidRDefault="005E4267" w:rsidP="00D7601C">
            <w:pPr>
              <w:autoSpaceDE w:val="0"/>
              <w:autoSpaceDN w:val="0"/>
              <w:adjustRightInd w:val="0"/>
            </w:pPr>
            <w:r w:rsidRPr="00481201">
              <w:t>DNR Project Leads</w:t>
            </w:r>
          </w:p>
        </w:tc>
      </w:tr>
      <w:tr w:rsidR="005E4267" w:rsidTr="005E4267">
        <w:tc>
          <w:tcPr>
            <w:tcW w:w="2628" w:type="dxa"/>
          </w:tcPr>
          <w:p w:rsidR="005E4267" w:rsidRPr="005E4267" w:rsidRDefault="005E4267" w:rsidP="005E4267">
            <w:pPr>
              <w:autoSpaceDE w:val="0"/>
              <w:autoSpaceDN w:val="0"/>
              <w:adjustRightInd w:val="0"/>
            </w:pPr>
            <w:r w:rsidRPr="005E4267">
              <w:t>QA/QC Process</w:t>
            </w:r>
          </w:p>
        </w:tc>
        <w:tc>
          <w:tcPr>
            <w:tcW w:w="5130" w:type="dxa"/>
          </w:tcPr>
          <w:p w:rsidR="005E4267" w:rsidRPr="00481201" w:rsidRDefault="005E4267" w:rsidP="005E4267">
            <w:pPr>
              <w:autoSpaceDE w:val="0"/>
              <w:autoSpaceDN w:val="0"/>
              <w:adjustRightInd w:val="0"/>
              <w:rPr>
                <w:b/>
              </w:rPr>
            </w:pPr>
            <w:r>
              <w:t>Develop formal DNR-wide QA/QC methodology and practices to best safeguard data quality and to allow for uniform application of QA rules.</w:t>
            </w:r>
          </w:p>
        </w:tc>
        <w:tc>
          <w:tcPr>
            <w:tcW w:w="1818" w:type="dxa"/>
          </w:tcPr>
          <w:p w:rsidR="005E4267" w:rsidRDefault="005E4267" w:rsidP="00D7601C">
            <w:pPr>
              <w:autoSpaceDE w:val="0"/>
              <w:autoSpaceDN w:val="0"/>
              <w:adjustRightInd w:val="0"/>
            </w:pPr>
            <w:r w:rsidRPr="00481201">
              <w:t xml:space="preserve">OIT, </w:t>
            </w:r>
          </w:p>
          <w:p w:rsidR="005E4267" w:rsidRPr="00481201" w:rsidRDefault="005E4267" w:rsidP="00D7601C">
            <w:pPr>
              <w:autoSpaceDE w:val="0"/>
              <w:autoSpaceDN w:val="0"/>
              <w:adjustRightInd w:val="0"/>
            </w:pPr>
            <w:r w:rsidRPr="00481201">
              <w:t>DNR Project Leads</w:t>
            </w:r>
          </w:p>
        </w:tc>
      </w:tr>
      <w:tr w:rsidR="005E4267" w:rsidTr="005E4267">
        <w:tc>
          <w:tcPr>
            <w:tcW w:w="2628" w:type="dxa"/>
          </w:tcPr>
          <w:p w:rsidR="005E4267" w:rsidRPr="005E4267" w:rsidRDefault="005E4267" w:rsidP="005E4267">
            <w:pPr>
              <w:autoSpaceDE w:val="0"/>
              <w:autoSpaceDN w:val="0"/>
              <w:adjustRightInd w:val="0"/>
            </w:pPr>
            <w:r w:rsidRPr="005E4267">
              <w:t>Project/Data Tracker Application</w:t>
            </w:r>
          </w:p>
        </w:tc>
        <w:tc>
          <w:tcPr>
            <w:tcW w:w="5130" w:type="dxa"/>
          </w:tcPr>
          <w:p w:rsidR="005E4267" w:rsidRPr="00481201" w:rsidRDefault="005E4267" w:rsidP="005E4267">
            <w:pPr>
              <w:autoSpaceDE w:val="0"/>
              <w:autoSpaceDN w:val="0"/>
              <w:adjustRightInd w:val="0"/>
              <w:rPr>
                <w:b/>
              </w:rPr>
            </w:pPr>
            <w:r>
              <w:t xml:space="preserve">Develop a web-based Project/Data tracker Data Management Application that can act as a central repository for all datasets, apply standard field definitions and validation rules, provide QA tools and rules and automate report, map and publish features. </w:t>
            </w:r>
          </w:p>
        </w:tc>
        <w:tc>
          <w:tcPr>
            <w:tcW w:w="1818" w:type="dxa"/>
          </w:tcPr>
          <w:p w:rsidR="005E4267" w:rsidRDefault="005E4267" w:rsidP="00D7601C">
            <w:pPr>
              <w:autoSpaceDE w:val="0"/>
              <w:autoSpaceDN w:val="0"/>
              <w:adjustRightInd w:val="0"/>
            </w:pPr>
            <w:r w:rsidRPr="009B3CE6">
              <w:t>OIT</w:t>
            </w:r>
            <w:r>
              <w:t xml:space="preserve">, </w:t>
            </w:r>
          </w:p>
          <w:p w:rsidR="005E4267" w:rsidRPr="00481201" w:rsidRDefault="005E4267" w:rsidP="00D7601C">
            <w:pPr>
              <w:autoSpaceDE w:val="0"/>
              <w:autoSpaceDN w:val="0"/>
              <w:adjustRightInd w:val="0"/>
            </w:pPr>
            <w:r>
              <w:t>with significant DNR Project Lead assistance</w:t>
            </w:r>
          </w:p>
        </w:tc>
      </w:tr>
      <w:tr w:rsidR="005E4267" w:rsidTr="005E4267">
        <w:tc>
          <w:tcPr>
            <w:tcW w:w="2628" w:type="dxa"/>
          </w:tcPr>
          <w:p w:rsidR="005E4267" w:rsidRPr="005E4267" w:rsidRDefault="005E4267" w:rsidP="005E4267">
            <w:pPr>
              <w:autoSpaceDE w:val="0"/>
              <w:autoSpaceDN w:val="0"/>
              <w:adjustRightInd w:val="0"/>
            </w:pPr>
            <w:r w:rsidRPr="005E4267">
              <w:t>Policies, training, and culture modification</w:t>
            </w:r>
          </w:p>
        </w:tc>
        <w:tc>
          <w:tcPr>
            <w:tcW w:w="5130" w:type="dxa"/>
          </w:tcPr>
          <w:p w:rsidR="005E4267" w:rsidRDefault="005E4267" w:rsidP="005E4267">
            <w:pPr>
              <w:autoSpaceDE w:val="0"/>
              <w:autoSpaceDN w:val="0"/>
              <w:adjustRightInd w:val="0"/>
            </w:pPr>
            <w:r>
              <w:t>Provide necessary context to bring about this transformation.</w:t>
            </w:r>
          </w:p>
          <w:p w:rsidR="005E4267" w:rsidRPr="00481201" w:rsidRDefault="005E4267" w:rsidP="005E4267">
            <w:pPr>
              <w:autoSpaceDE w:val="0"/>
              <w:autoSpaceDN w:val="0"/>
              <w:adjustRightInd w:val="0"/>
              <w:ind w:left="720"/>
              <w:rPr>
                <w:b/>
              </w:rPr>
            </w:pPr>
          </w:p>
        </w:tc>
        <w:tc>
          <w:tcPr>
            <w:tcW w:w="1818" w:type="dxa"/>
          </w:tcPr>
          <w:p w:rsidR="005E4267" w:rsidRDefault="005E4267" w:rsidP="00D7601C">
            <w:pPr>
              <w:autoSpaceDE w:val="0"/>
              <w:autoSpaceDN w:val="0"/>
              <w:adjustRightInd w:val="0"/>
            </w:pPr>
            <w:r w:rsidRPr="009B3CE6">
              <w:t xml:space="preserve">DNR Director, </w:t>
            </w:r>
          </w:p>
          <w:p w:rsidR="005E4267" w:rsidRPr="00481201" w:rsidRDefault="005E4267" w:rsidP="00D7601C">
            <w:pPr>
              <w:autoSpaceDE w:val="0"/>
              <w:autoSpaceDN w:val="0"/>
              <w:adjustRightInd w:val="0"/>
            </w:pPr>
            <w:r w:rsidRPr="009B3CE6">
              <w:t>OIT Director</w:t>
            </w:r>
          </w:p>
        </w:tc>
      </w:tr>
    </w:tbl>
    <w:p w:rsidR="008C65F4" w:rsidRDefault="008C65F4" w:rsidP="00D7601C">
      <w:pPr>
        <w:autoSpaceDE w:val="0"/>
        <w:autoSpaceDN w:val="0"/>
        <w:adjustRightInd w:val="0"/>
      </w:pPr>
    </w:p>
    <w:p w:rsidR="00B77A31" w:rsidRPr="00B5753A" w:rsidRDefault="005E4267" w:rsidP="00B5753A">
      <w:pPr>
        <w:spacing w:after="200" w:line="276" w:lineRule="auto"/>
        <w:rPr>
          <w:b/>
        </w:rPr>
      </w:pPr>
      <w:r>
        <w:br w:type="page"/>
      </w:r>
      <w:r w:rsidR="00B77A31" w:rsidRPr="00B5753A">
        <w:rPr>
          <w:b/>
        </w:rPr>
        <w:lastRenderedPageBreak/>
        <w:t>ORGANIZATIONAL IMPACT</w:t>
      </w:r>
    </w:p>
    <w:p w:rsidR="003D1DF2" w:rsidRDefault="00B63648" w:rsidP="002D6031">
      <w:pPr>
        <w:autoSpaceDE w:val="0"/>
        <w:autoSpaceDN w:val="0"/>
        <w:adjustRightInd w:val="0"/>
      </w:pPr>
      <w:r>
        <w:t xml:space="preserve">These standards and tools </w:t>
      </w:r>
      <w:r w:rsidR="0001789F">
        <w:t xml:space="preserve">will </w:t>
      </w:r>
      <w:r w:rsidR="002D6031">
        <w:t xml:space="preserve">have direct, positive organizational impacts.  The following Logic Model diagram demonstrates the Inputs, Outputs, Outcomes and Impact we anticipate. </w:t>
      </w:r>
    </w:p>
    <w:p w:rsidR="002D6031" w:rsidRDefault="002D6031" w:rsidP="002D6031">
      <w:pPr>
        <w:autoSpaceDE w:val="0"/>
        <w:autoSpaceDN w:val="0"/>
        <w:adjustRightInd w:val="0"/>
      </w:pPr>
    </w:p>
    <w:p w:rsidR="002D6031" w:rsidRDefault="002D6031" w:rsidP="002D6031">
      <w:pPr>
        <w:autoSpaceDE w:val="0"/>
        <w:autoSpaceDN w:val="0"/>
        <w:adjustRightInd w:val="0"/>
      </w:pPr>
      <w:r>
        <w:rPr>
          <w:noProof/>
        </w:rPr>
        <w:drawing>
          <wp:inline distT="0" distB="0" distL="0" distR="0" wp14:anchorId="0E995FB7" wp14:editId="727BA864">
            <wp:extent cx="5943600" cy="34772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77260"/>
                    </a:xfrm>
                    <a:prstGeom prst="rect">
                      <a:avLst/>
                    </a:prstGeom>
                  </pic:spPr>
                </pic:pic>
              </a:graphicData>
            </a:graphic>
          </wp:inline>
        </w:drawing>
      </w:r>
    </w:p>
    <w:p w:rsidR="00B77A31" w:rsidRDefault="00B77A31" w:rsidP="002D6031">
      <w:pPr>
        <w:autoSpaceDE w:val="0"/>
        <w:autoSpaceDN w:val="0"/>
        <w:adjustRightInd w:val="0"/>
      </w:pPr>
    </w:p>
    <w:p w:rsidR="00B77A31" w:rsidRPr="00B5753A" w:rsidRDefault="00B77A31" w:rsidP="002D6031">
      <w:pPr>
        <w:autoSpaceDE w:val="0"/>
        <w:autoSpaceDN w:val="0"/>
        <w:adjustRightInd w:val="0"/>
        <w:rPr>
          <w:b/>
        </w:rPr>
      </w:pPr>
      <w:r w:rsidRPr="00B5753A">
        <w:rPr>
          <w:b/>
        </w:rPr>
        <w:t>CONCLUSION</w:t>
      </w:r>
    </w:p>
    <w:p w:rsidR="00B77A31" w:rsidRDefault="00B77A31" w:rsidP="002D6031">
      <w:pPr>
        <w:autoSpaceDE w:val="0"/>
        <w:autoSpaceDN w:val="0"/>
        <w:adjustRightInd w:val="0"/>
      </w:pPr>
    </w:p>
    <w:p w:rsidR="00B77A31" w:rsidRDefault="00B77A31" w:rsidP="00B77A31">
      <w:pPr>
        <w:autoSpaceDE w:val="0"/>
        <w:autoSpaceDN w:val="0"/>
        <w:adjustRightInd w:val="0"/>
      </w:pPr>
      <w:r>
        <w:t xml:space="preserve">Growth always brings challenges and DNR Data Collection and Management are no different.  Now that so much data is collected in so many ways, we need to provide more structure and standards to prepare for the next stage of increasing DNR's capacity.  By defining DNR-wide data field standards, QA and data collection processes we can create a Data Management Application that can house all DNR datasets and begin providing automation and cross-functional query and reporting capabilities.  Since DNR plays such an integral part in providing data-oriented information for tribal decision making (including and especially the First Foods initiative), these improved policies, practices and tools will bring about compelling organizational outcomes and impacts. </w:t>
      </w:r>
    </w:p>
    <w:p w:rsidR="00B77A31" w:rsidRDefault="00B77A31" w:rsidP="002D6031">
      <w:pPr>
        <w:autoSpaceDE w:val="0"/>
        <w:autoSpaceDN w:val="0"/>
        <w:adjustRightInd w:val="0"/>
      </w:pPr>
    </w:p>
    <w:p w:rsidR="0001789F" w:rsidRDefault="004F2826" w:rsidP="0001789F">
      <w:pPr>
        <w:pStyle w:val="TableTitle"/>
        <w:jc w:val="left"/>
      </w:pPr>
      <w:ins w:id="1" w:author="Eric Quaempts" w:date="2013-02-28T08:11:00Z">
        <w:r>
          <w:lastRenderedPageBreak/>
          <w:t>:</w:t>
        </w:r>
      </w:ins>
      <w:r w:rsidR="0001789F">
        <w:t xml:space="preserve">Appendix 1: Organizational Maturity Levels </w:t>
      </w:r>
      <w:r w:rsidR="0001789F">
        <w:rPr>
          <w:rStyle w:val="FootnoteReference"/>
        </w:rPr>
        <w:footnoteReference w:id="2"/>
      </w:r>
    </w:p>
    <w:tbl>
      <w:tblPr>
        <w:tblW w:w="746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4"/>
        <w:gridCol w:w="1244"/>
        <w:gridCol w:w="1245"/>
        <w:gridCol w:w="1244"/>
        <w:gridCol w:w="1244"/>
        <w:gridCol w:w="1245"/>
      </w:tblGrid>
      <w:tr w:rsidR="0001789F" w:rsidTr="0001789F">
        <w:tc>
          <w:tcPr>
            <w:tcW w:w="1244" w:type="dxa"/>
          </w:tcPr>
          <w:p w:rsidR="0001789F" w:rsidRDefault="0001789F" w:rsidP="0001789F">
            <w:pPr>
              <w:pStyle w:val="TableHeading"/>
            </w:pPr>
          </w:p>
        </w:tc>
        <w:tc>
          <w:tcPr>
            <w:tcW w:w="1244" w:type="dxa"/>
          </w:tcPr>
          <w:p w:rsidR="0001789F" w:rsidRDefault="0001789F" w:rsidP="0001789F">
            <w:pPr>
              <w:pStyle w:val="TableHeading"/>
            </w:pPr>
            <w:r>
              <w:t>Level 1</w:t>
            </w:r>
          </w:p>
          <w:p w:rsidR="0001789F" w:rsidRDefault="0001789F" w:rsidP="0001789F">
            <w:pPr>
              <w:pStyle w:val="TableHeading"/>
            </w:pPr>
            <w:r>
              <w:t>Performed</w:t>
            </w:r>
          </w:p>
        </w:tc>
        <w:tc>
          <w:tcPr>
            <w:tcW w:w="1245" w:type="dxa"/>
          </w:tcPr>
          <w:p w:rsidR="0001789F" w:rsidRDefault="0001789F" w:rsidP="0001789F">
            <w:pPr>
              <w:pStyle w:val="TableHeading"/>
            </w:pPr>
            <w:r>
              <w:t>Level 2</w:t>
            </w:r>
          </w:p>
          <w:p w:rsidR="0001789F" w:rsidRDefault="0001789F" w:rsidP="0001789F">
            <w:pPr>
              <w:pStyle w:val="TableHeading"/>
            </w:pPr>
            <w:r>
              <w:t>Managed</w:t>
            </w:r>
          </w:p>
        </w:tc>
        <w:tc>
          <w:tcPr>
            <w:tcW w:w="1244" w:type="dxa"/>
          </w:tcPr>
          <w:p w:rsidR="0001789F" w:rsidRDefault="0001789F" w:rsidP="0001789F">
            <w:pPr>
              <w:pStyle w:val="TableHeading"/>
            </w:pPr>
            <w:r>
              <w:t>Level 3</w:t>
            </w:r>
          </w:p>
          <w:p w:rsidR="0001789F" w:rsidRDefault="0001789F" w:rsidP="0001789F">
            <w:pPr>
              <w:pStyle w:val="TableHeading"/>
            </w:pPr>
            <w:r>
              <w:t>Established</w:t>
            </w:r>
          </w:p>
        </w:tc>
        <w:tc>
          <w:tcPr>
            <w:tcW w:w="1244" w:type="dxa"/>
          </w:tcPr>
          <w:p w:rsidR="0001789F" w:rsidRDefault="0001789F" w:rsidP="0001789F">
            <w:pPr>
              <w:pStyle w:val="TableHeading"/>
            </w:pPr>
            <w:r>
              <w:t>Level 4</w:t>
            </w:r>
          </w:p>
          <w:p w:rsidR="0001789F" w:rsidRDefault="0001789F" w:rsidP="0001789F">
            <w:pPr>
              <w:pStyle w:val="TableHeading"/>
            </w:pPr>
            <w:r>
              <w:t>Predictable</w:t>
            </w:r>
          </w:p>
        </w:tc>
        <w:tc>
          <w:tcPr>
            <w:tcW w:w="1245" w:type="dxa"/>
          </w:tcPr>
          <w:p w:rsidR="0001789F" w:rsidRDefault="0001789F" w:rsidP="0001789F">
            <w:pPr>
              <w:pStyle w:val="TableHeading"/>
            </w:pPr>
            <w:r>
              <w:t>Level 5</w:t>
            </w:r>
          </w:p>
          <w:p w:rsidR="0001789F" w:rsidRDefault="0001789F" w:rsidP="0001789F">
            <w:pPr>
              <w:pStyle w:val="TableHeading"/>
            </w:pPr>
            <w:r>
              <w:t>Optimizing</w:t>
            </w:r>
          </w:p>
        </w:tc>
      </w:tr>
      <w:tr w:rsidR="0001789F" w:rsidTr="0001789F">
        <w:tc>
          <w:tcPr>
            <w:tcW w:w="1244" w:type="dxa"/>
          </w:tcPr>
          <w:p w:rsidR="0001789F" w:rsidRDefault="0001789F" w:rsidP="0001789F">
            <w:pPr>
              <w:pStyle w:val="TableHeading"/>
              <w:jc w:val="left"/>
            </w:pPr>
            <w:r>
              <w:t>People</w:t>
            </w:r>
          </w:p>
        </w:tc>
        <w:tc>
          <w:tcPr>
            <w:tcW w:w="1244" w:type="dxa"/>
          </w:tcPr>
          <w:p w:rsidR="0001789F" w:rsidRDefault="0001789F" w:rsidP="0001789F">
            <w:pPr>
              <w:pStyle w:val="TableListBullet1"/>
            </w:pPr>
            <w:r>
              <w:t>Success depends on individual heroics.</w:t>
            </w:r>
          </w:p>
          <w:p w:rsidR="0001789F" w:rsidRDefault="0001789F" w:rsidP="0001789F">
            <w:pPr>
              <w:pStyle w:val="TableListBullet1"/>
            </w:pPr>
            <w:r>
              <w:t>“Fire fighting is a way of life.”</w:t>
            </w:r>
          </w:p>
          <w:p w:rsidR="0001789F" w:rsidRDefault="0001789F" w:rsidP="002D6031">
            <w:pPr>
              <w:pStyle w:val="TableListBullet1"/>
            </w:pPr>
            <w:r>
              <w:t>Relationships betwe</w:t>
            </w:r>
            <w:r w:rsidR="002D6031">
              <w:t>en disciplines are uncoordinated</w:t>
            </w:r>
            <w:r>
              <w:t xml:space="preserve"> perhaps even adversarial.</w:t>
            </w:r>
          </w:p>
        </w:tc>
        <w:tc>
          <w:tcPr>
            <w:tcW w:w="1245" w:type="dxa"/>
          </w:tcPr>
          <w:p w:rsidR="0001789F" w:rsidRDefault="0001789F" w:rsidP="0001789F">
            <w:pPr>
              <w:pStyle w:val="TableListBullet1"/>
            </w:pPr>
            <w:r>
              <w:t>Success depends on individuals and management system supports.</w:t>
            </w:r>
          </w:p>
          <w:p w:rsidR="0001789F" w:rsidRDefault="0001789F" w:rsidP="0001789F">
            <w:pPr>
              <w:pStyle w:val="TableListBullet1"/>
            </w:pPr>
            <w:r>
              <w:t>Commitments are understood and managed.</w:t>
            </w:r>
          </w:p>
          <w:p w:rsidR="0001789F" w:rsidRDefault="0001789F" w:rsidP="0001789F">
            <w:pPr>
              <w:pStyle w:val="TableListBullet1"/>
            </w:pPr>
            <w:r>
              <w:t>People are trained.</w:t>
            </w:r>
          </w:p>
        </w:tc>
        <w:tc>
          <w:tcPr>
            <w:tcW w:w="1244" w:type="dxa"/>
          </w:tcPr>
          <w:p w:rsidR="0001789F" w:rsidRDefault="0001789F" w:rsidP="0001789F">
            <w:pPr>
              <w:pStyle w:val="TableListBullet1"/>
            </w:pPr>
            <w:r>
              <w:t>Project groups work together, perhaps as an integrated product team.</w:t>
            </w:r>
          </w:p>
          <w:p w:rsidR="0001789F" w:rsidRDefault="0001789F" w:rsidP="0001789F">
            <w:pPr>
              <w:pStyle w:val="TableListBullet1"/>
            </w:pPr>
            <w:r>
              <w:t>Training is planned and provided according to roles.</w:t>
            </w:r>
          </w:p>
        </w:tc>
        <w:tc>
          <w:tcPr>
            <w:tcW w:w="1244" w:type="dxa"/>
          </w:tcPr>
          <w:p w:rsidR="0001789F" w:rsidRDefault="0001789F" w:rsidP="0001789F">
            <w:pPr>
              <w:pStyle w:val="TableListBullet1"/>
            </w:pPr>
            <w:r>
              <w:t>A strong sense of teamwork exists within each project.</w:t>
            </w:r>
          </w:p>
        </w:tc>
        <w:tc>
          <w:tcPr>
            <w:tcW w:w="1245" w:type="dxa"/>
          </w:tcPr>
          <w:p w:rsidR="0001789F" w:rsidRDefault="0001789F" w:rsidP="0001789F">
            <w:pPr>
              <w:pStyle w:val="TableListBullet1"/>
            </w:pPr>
            <w:r>
              <w:t>A strong sense of teamwork exists across the organization.</w:t>
            </w:r>
          </w:p>
          <w:p w:rsidR="0001789F" w:rsidRDefault="0001789F" w:rsidP="0001789F">
            <w:pPr>
              <w:pStyle w:val="TableListBullet1"/>
            </w:pPr>
            <w:r>
              <w:t>Everyone is involved in process improvement.</w:t>
            </w:r>
          </w:p>
        </w:tc>
      </w:tr>
      <w:tr w:rsidR="0001789F" w:rsidTr="0001789F">
        <w:tc>
          <w:tcPr>
            <w:tcW w:w="1244" w:type="dxa"/>
          </w:tcPr>
          <w:p w:rsidR="0001789F" w:rsidRDefault="0001789F" w:rsidP="0001789F">
            <w:pPr>
              <w:pStyle w:val="TableHeading"/>
              <w:jc w:val="left"/>
            </w:pPr>
            <w:r>
              <w:t>Process</w:t>
            </w:r>
          </w:p>
        </w:tc>
        <w:tc>
          <w:tcPr>
            <w:tcW w:w="1244" w:type="dxa"/>
          </w:tcPr>
          <w:p w:rsidR="0001789F" w:rsidRDefault="0001789F" w:rsidP="0001789F">
            <w:pPr>
              <w:pStyle w:val="TableListBullet1"/>
            </w:pPr>
            <w:r>
              <w:t>Few stable processes exist or are used.</w:t>
            </w:r>
          </w:p>
        </w:tc>
        <w:tc>
          <w:tcPr>
            <w:tcW w:w="1245" w:type="dxa"/>
          </w:tcPr>
          <w:p w:rsidR="0001789F" w:rsidRDefault="0001789F" w:rsidP="0001789F">
            <w:pPr>
              <w:pStyle w:val="TableListBullet1"/>
            </w:pPr>
            <w:r>
              <w:t>Documented and stable estimating, planning, and commitment processes are at the project level.</w:t>
            </w:r>
          </w:p>
        </w:tc>
        <w:tc>
          <w:tcPr>
            <w:tcW w:w="1244" w:type="dxa"/>
          </w:tcPr>
          <w:p w:rsidR="0001789F" w:rsidRDefault="0001789F" w:rsidP="0001789F">
            <w:pPr>
              <w:pStyle w:val="TableListBullet1"/>
            </w:pPr>
            <w:r>
              <w:t>Integrated management and engineering processes are used across the organization.</w:t>
            </w:r>
          </w:p>
        </w:tc>
        <w:tc>
          <w:tcPr>
            <w:tcW w:w="1244" w:type="dxa"/>
          </w:tcPr>
          <w:p w:rsidR="0001789F" w:rsidRDefault="0001789F" w:rsidP="0001789F">
            <w:pPr>
              <w:pStyle w:val="TableListBullet1"/>
            </w:pPr>
            <w:r>
              <w:t>Processes are quantitatively understood and stabilized.</w:t>
            </w:r>
          </w:p>
        </w:tc>
        <w:tc>
          <w:tcPr>
            <w:tcW w:w="1245" w:type="dxa"/>
          </w:tcPr>
          <w:p w:rsidR="0001789F" w:rsidRDefault="0001789F" w:rsidP="0001789F">
            <w:pPr>
              <w:pStyle w:val="TableListBullet1"/>
            </w:pPr>
            <w:r>
              <w:t>Processes are continuously and systematically improved.</w:t>
            </w:r>
          </w:p>
        </w:tc>
      </w:tr>
      <w:tr w:rsidR="0001789F" w:rsidTr="0001789F">
        <w:tc>
          <w:tcPr>
            <w:tcW w:w="1244" w:type="dxa"/>
          </w:tcPr>
          <w:p w:rsidR="0001789F" w:rsidRDefault="0001789F" w:rsidP="0001789F">
            <w:pPr>
              <w:pStyle w:val="TableHeading"/>
              <w:jc w:val="left"/>
            </w:pPr>
            <w:r>
              <w:t>Technology</w:t>
            </w:r>
          </w:p>
        </w:tc>
        <w:tc>
          <w:tcPr>
            <w:tcW w:w="1244" w:type="dxa"/>
          </w:tcPr>
          <w:p w:rsidR="0001789F" w:rsidRDefault="0001789F" w:rsidP="0001789F">
            <w:pPr>
              <w:pStyle w:val="TableListBullet1"/>
            </w:pPr>
            <w:r>
              <w:t>The introduction of new technology is risky.</w:t>
            </w:r>
          </w:p>
        </w:tc>
        <w:tc>
          <w:tcPr>
            <w:tcW w:w="1245" w:type="dxa"/>
          </w:tcPr>
          <w:p w:rsidR="0001789F" w:rsidRDefault="0001789F" w:rsidP="0001789F">
            <w:pPr>
              <w:pStyle w:val="TableListBullet1"/>
            </w:pPr>
            <w:r>
              <w:t>Technology supports established, stable activities.</w:t>
            </w:r>
          </w:p>
        </w:tc>
        <w:tc>
          <w:tcPr>
            <w:tcW w:w="1244" w:type="dxa"/>
          </w:tcPr>
          <w:p w:rsidR="0001789F" w:rsidRDefault="0001789F" w:rsidP="0001789F">
            <w:pPr>
              <w:pStyle w:val="TableListBullet1"/>
            </w:pPr>
            <w:r>
              <w:t>New technologies are evaluated on a qualitative basis.</w:t>
            </w:r>
          </w:p>
        </w:tc>
        <w:tc>
          <w:tcPr>
            <w:tcW w:w="1244" w:type="dxa"/>
          </w:tcPr>
          <w:p w:rsidR="0001789F" w:rsidRDefault="0001789F" w:rsidP="0001789F">
            <w:pPr>
              <w:pStyle w:val="TableListBullet1"/>
            </w:pPr>
            <w:r>
              <w:t>New technologies are evaluated on a quantitative basis.</w:t>
            </w:r>
          </w:p>
        </w:tc>
        <w:tc>
          <w:tcPr>
            <w:tcW w:w="1245" w:type="dxa"/>
          </w:tcPr>
          <w:p w:rsidR="0001789F" w:rsidRDefault="0001789F" w:rsidP="0001789F">
            <w:pPr>
              <w:pStyle w:val="TableListBullet1"/>
            </w:pPr>
            <w:r>
              <w:t>New technologies are proactively pursued and deployed.</w:t>
            </w:r>
          </w:p>
        </w:tc>
      </w:tr>
      <w:tr w:rsidR="0001789F" w:rsidTr="0001789F">
        <w:tc>
          <w:tcPr>
            <w:tcW w:w="1244" w:type="dxa"/>
          </w:tcPr>
          <w:p w:rsidR="0001789F" w:rsidRDefault="0001789F" w:rsidP="0001789F">
            <w:pPr>
              <w:pStyle w:val="TableHeading"/>
              <w:jc w:val="left"/>
            </w:pPr>
            <w:r>
              <w:t>Measurement</w:t>
            </w:r>
          </w:p>
        </w:tc>
        <w:tc>
          <w:tcPr>
            <w:tcW w:w="1244" w:type="dxa"/>
          </w:tcPr>
          <w:p w:rsidR="0001789F" w:rsidRDefault="0001789F" w:rsidP="0001789F">
            <w:pPr>
              <w:pStyle w:val="TableListBullet1"/>
            </w:pPr>
            <w:r>
              <w:t>Data collection and analysis are ad hoc.</w:t>
            </w:r>
          </w:p>
        </w:tc>
        <w:tc>
          <w:tcPr>
            <w:tcW w:w="1245" w:type="dxa"/>
          </w:tcPr>
          <w:p w:rsidR="0001789F" w:rsidRDefault="0001789F" w:rsidP="0001789F">
            <w:pPr>
              <w:pStyle w:val="TableListBullet1"/>
            </w:pPr>
            <w:r>
              <w:t>Planning and management data is used by individual projects.</w:t>
            </w:r>
          </w:p>
        </w:tc>
        <w:tc>
          <w:tcPr>
            <w:tcW w:w="1244" w:type="dxa"/>
          </w:tcPr>
          <w:p w:rsidR="0001789F" w:rsidRDefault="0001789F" w:rsidP="0001789F">
            <w:pPr>
              <w:pStyle w:val="TableListBullet1"/>
            </w:pPr>
            <w:r>
              <w:t>Data is collected and used in all defined processes.</w:t>
            </w:r>
          </w:p>
          <w:p w:rsidR="0001789F" w:rsidRDefault="0001789F" w:rsidP="0001789F">
            <w:pPr>
              <w:pStyle w:val="TableListBullet1"/>
            </w:pPr>
            <w:r>
              <w:t>Data is systematically shared across projects.</w:t>
            </w:r>
          </w:p>
        </w:tc>
        <w:tc>
          <w:tcPr>
            <w:tcW w:w="1244" w:type="dxa"/>
          </w:tcPr>
          <w:p w:rsidR="0001789F" w:rsidRDefault="0001789F" w:rsidP="0001789F">
            <w:pPr>
              <w:pStyle w:val="TableListBullet1"/>
            </w:pPr>
            <w:r>
              <w:t>Data definition and collection are standardized across the organization</w:t>
            </w:r>
          </w:p>
          <w:p w:rsidR="0001789F" w:rsidRDefault="0001789F" w:rsidP="0001789F">
            <w:pPr>
              <w:pStyle w:val="TableListBullet1"/>
            </w:pPr>
            <w:r>
              <w:t>Data is used to understand the process qualitatively and stabilize it.</w:t>
            </w:r>
          </w:p>
        </w:tc>
        <w:tc>
          <w:tcPr>
            <w:tcW w:w="1245" w:type="dxa"/>
          </w:tcPr>
          <w:p w:rsidR="0001789F" w:rsidRDefault="0001789F" w:rsidP="0001789F">
            <w:pPr>
              <w:pStyle w:val="TableListBullet1"/>
            </w:pPr>
            <w:r>
              <w:t>Data is used to evaluate and select process improvements.</w:t>
            </w:r>
          </w:p>
        </w:tc>
      </w:tr>
    </w:tbl>
    <w:p w:rsidR="0001789F" w:rsidRDefault="0001789F" w:rsidP="0001789F">
      <w:pPr>
        <w:pStyle w:val="TableEnd"/>
      </w:pPr>
    </w:p>
    <w:p w:rsidR="0001789F" w:rsidRDefault="0001789F" w:rsidP="0001789F">
      <w:pPr>
        <w:pStyle w:val="TableTitle"/>
        <w:spacing w:before="360"/>
        <w:ind w:right="720"/>
      </w:pPr>
      <w:r>
        <w:br w:type="page"/>
      </w:r>
      <w:r>
        <w:lastRenderedPageBreak/>
        <w:t>SPICE Criteria Levels</w:t>
      </w:r>
      <w:r>
        <w:rPr>
          <w:rStyle w:val="FootnoteReference"/>
        </w:rPr>
        <w:footnoteReference w:id="3"/>
      </w:r>
    </w:p>
    <w:tbl>
      <w:tblPr>
        <w:tblW w:w="7013"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3"/>
        <w:gridCol w:w="1170"/>
        <w:gridCol w:w="5130"/>
      </w:tblGrid>
      <w:tr w:rsidR="0001789F" w:rsidTr="0001789F">
        <w:trPr>
          <w:trHeight w:val="485"/>
          <w:tblHeader/>
        </w:trPr>
        <w:tc>
          <w:tcPr>
            <w:tcW w:w="713" w:type="dxa"/>
          </w:tcPr>
          <w:p w:rsidR="0001789F" w:rsidRDefault="0001789F" w:rsidP="0001789F">
            <w:pPr>
              <w:pStyle w:val="TableHeading"/>
            </w:pPr>
            <w:r>
              <w:t>Level</w:t>
            </w:r>
          </w:p>
        </w:tc>
        <w:tc>
          <w:tcPr>
            <w:tcW w:w="1170" w:type="dxa"/>
          </w:tcPr>
          <w:p w:rsidR="0001789F" w:rsidRDefault="0001789F" w:rsidP="0001789F">
            <w:pPr>
              <w:pStyle w:val="TableHeading"/>
            </w:pPr>
            <w:r>
              <w:t>Level Name</w:t>
            </w:r>
          </w:p>
        </w:tc>
        <w:tc>
          <w:tcPr>
            <w:tcW w:w="5130" w:type="dxa"/>
          </w:tcPr>
          <w:p w:rsidR="0001789F" w:rsidRDefault="0001789F" w:rsidP="0001789F">
            <w:pPr>
              <w:pStyle w:val="TableHeading"/>
            </w:pPr>
            <w:r>
              <w:t>Capability Level Description</w:t>
            </w:r>
          </w:p>
        </w:tc>
      </w:tr>
      <w:tr w:rsidR="0001789F" w:rsidTr="0001789F">
        <w:tc>
          <w:tcPr>
            <w:tcW w:w="713" w:type="dxa"/>
          </w:tcPr>
          <w:p w:rsidR="0001789F" w:rsidRDefault="0001789F" w:rsidP="0001789F">
            <w:pPr>
              <w:pStyle w:val="TableText"/>
              <w:jc w:val="center"/>
            </w:pPr>
            <w:r>
              <w:t>0</w:t>
            </w:r>
          </w:p>
        </w:tc>
        <w:tc>
          <w:tcPr>
            <w:tcW w:w="1170" w:type="dxa"/>
          </w:tcPr>
          <w:p w:rsidR="0001789F" w:rsidRDefault="0001789F" w:rsidP="0001789F">
            <w:pPr>
              <w:pStyle w:val="TableText"/>
            </w:pPr>
            <w:r>
              <w:t>Incomplete</w:t>
            </w:r>
          </w:p>
        </w:tc>
        <w:tc>
          <w:tcPr>
            <w:tcW w:w="5130" w:type="dxa"/>
          </w:tcPr>
          <w:p w:rsidR="0001789F" w:rsidRDefault="0001789F" w:rsidP="0001789F">
            <w:pPr>
              <w:pStyle w:val="TableText"/>
            </w:pPr>
            <w:r>
              <w:t>There is a general failure to attain the purpose of the process. There are no easily identifiable work products or outputs of the process.</w:t>
            </w:r>
          </w:p>
        </w:tc>
      </w:tr>
      <w:tr w:rsidR="0001789F" w:rsidTr="0001789F">
        <w:tc>
          <w:tcPr>
            <w:tcW w:w="713" w:type="dxa"/>
          </w:tcPr>
          <w:p w:rsidR="0001789F" w:rsidRDefault="0001789F" w:rsidP="0001789F">
            <w:pPr>
              <w:pStyle w:val="TableText"/>
              <w:jc w:val="center"/>
            </w:pPr>
            <w:r>
              <w:t>1</w:t>
            </w:r>
          </w:p>
        </w:tc>
        <w:tc>
          <w:tcPr>
            <w:tcW w:w="1170" w:type="dxa"/>
          </w:tcPr>
          <w:p w:rsidR="0001789F" w:rsidRDefault="0001789F" w:rsidP="0001789F">
            <w:pPr>
              <w:pStyle w:val="TableText"/>
            </w:pPr>
            <w:r>
              <w:t>Performed</w:t>
            </w:r>
          </w:p>
        </w:tc>
        <w:tc>
          <w:tcPr>
            <w:tcW w:w="5130" w:type="dxa"/>
          </w:tcPr>
          <w:p w:rsidR="0001789F" w:rsidRDefault="0001789F" w:rsidP="0001789F">
            <w:pPr>
              <w:pStyle w:val="TableText"/>
            </w:pPr>
            <w:r>
              <w:t>The purpose of the process is generally achieved. The achievement may not be rigorously planned and tracked. Individuals within the organization recognize that an action should be performed, and there is general agreement that this action is performed as and when required. There are identifiable work products for the process, and these testify to the achievement of the purpose.</w:t>
            </w:r>
          </w:p>
        </w:tc>
      </w:tr>
      <w:tr w:rsidR="0001789F" w:rsidTr="0001789F">
        <w:tc>
          <w:tcPr>
            <w:tcW w:w="713" w:type="dxa"/>
          </w:tcPr>
          <w:p w:rsidR="0001789F" w:rsidRDefault="0001789F" w:rsidP="0001789F">
            <w:pPr>
              <w:pStyle w:val="TableText"/>
              <w:jc w:val="center"/>
            </w:pPr>
            <w:r>
              <w:t>2</w:t>
            </w:r>
          </w:p>
        </w:tc>
        <w:tc>
          <w:tcPr>
            <w:tcW w:w="1170" w:type="dxa"/>
          </w:tcPr>
          <w:p w:rsidR="0001789F" w:rsidRDefault="0001789F" w:rsidP="0001789F">
            <w:pPr>
              <w:pStyle w:val="TableText"/>
            </w:pPr>
            <w:r>
              <w:t>Managed</w:t>
            </w:r>
          </w:p>
        </w:tc>
        <w:tc>
          <w:tcPr>
            <w:tcW w:w="5130" w:type="dxa"/>
          </w:tcPr>
          <w:p w:rsidR="0001789F" w:rsidRDefault="0001789F" w:rsidP="0001789F">
            <w:pPr>
              <w:pStyle w:val="TableText"/>
            </w:pPr>
            <w:r>
              <w:t>The process delivers work products of acceptable quality within defined time scales. Performance according to specified procedures is planned and tracked. Work products conform to specified standards and requirements.</w:t>
            </w:r>
          </w:p>
        </w:tc>
      </w:tr>
      <w:tr w:rsidR="0001789F" w:rsidTr="0001789F">
        <w:tc>
          <w:tcPr>
            <w:tcW w:w="713" w:type="dxa"/>
          </w:tcPr>
          <w:p w:rsidR="0001789F" w:rsidRDefault="0001789F" w:rsidP="0001789F">
            <w:pPr>
              <w:pStyle w:val="TableText"/>
              <w:jc w:val="center"/>
            </w:pPr>
            <w:r>
              <w:t>3</w:t>
            </w:r>
          </w:p>
        </w:tc>
        <w:tc>
          <w:tcPr>
            <w:tcW w:w="1170" w:type="dxa"/>
          </w:tcPr>
          <w:p w:rsidR="0001789F" w:rsidRDefault="0001789F" w:rsidP="0001789F">
            <w:pPr>
              <w:pStyle w:val="TableText"/>
            </w:pPr>
            <w:r>
              <w:t>Established</w:t>
            </w:r>
          </w:p>
        </w:tc>
        <w:tc>
          <w:tcPr>
            <w:tcW w:w="5130" w:type="dxa"/>
          </w:tcPr>
          <w:p w:rsidR="0001789F" w:rsidRDefault="0001789F" w:rsidP="0001789F">
            <w:pPr>
              <w:pStyle w:val="TableText"/>
            </w:pPr>
            <w:r>
              <w:t>The process is performed and managed using a defined process based upon good principles. Individual implementations of the process use approved, tailored versions of standard and documented processes. The resources necessary to establish the process definition are also in place.</w:t>
            </w:r>
          </w:p>
        </w:tc>
      </w:tr>
      <w:tr w:rsidR="0001789F" w:rsidTr="0001789F">
        <w:tc>
          <w:tcPr>
            <w:tcW w:w="713" w:type="dxa"/>
          </w:tcPr>
          <w:p w:rsidR="0001789F" w:rsidRDefault="0001789F" w:rsidP="0001789F">
            <w:pPr>
              <w:pStyle w:val="TableText"/>
              <w:jc w:val="center"/>
            </w:pPr>
            <w:r>
              <w:t>4</w:t>
            </w:r>
          </w:p>
        </w:tc>
        <w:tc>
          <w:tcPr>
            <w:tcW w:w="1170" w:type="dxa"/>
          </w:tcPr>
          <w:p w:rsidR="0001789F" w:rsidRDefault="0001789F" w:rsidP="0001789F">
            <w:pPr>
              <w:pStyle w:val="TableText"/>
            </w:pPr>
            <w:r>
              <w:t>Predictable</w:t>
            </w:r>
          </w:p>
        </w:tc>
        <w:tc>
          <w:tcPr>
            <w:tcW w:w="5130" w:type="dxa"/>
          </w:tcPr>
          <w:p w:rsidR="0001789F" w:rsidRDefault="0001789F" w:rsidP="0001789F">
            <w:pPr>
              <w:pStyle w:val="TableText"/>
            </w:pPr>
            <w:r>
              <w:t>The defined process is performed consistently in practice, within defined control limits, to achieve its goals. Detailed measures of performance are collected and analyzed. This practice leads to a quantitative understanding of process capability and an improved ability to predict performance. The quality of work products is quantitatively known.</w:t>
            </w:r>
          </w:p>
        </w:tc>
      </w:tr>
      <w:tr w:rsidR="0001789F" w:rsidTr="0001789F">
        <w:trPr>
          <w:cantSplit/>
        </w:trPr>
        <w:tc>
          <w:tcPr>
            <w:tcW w:w="713" w:type="dxa"/>
          </w:tcPr>
          <w:p w:rsidR="0001789F" w:rsidRDefault="0001789F" w:rsidP="0001789F">
            <w:pPr>
              <w:pStyle w:val="TableText"/>
              <w:jc w:val="center"/>
            </w:pPr>
            <w:r>
              <w:t>5</w:t>
            </w:r>
          </w:p>
        </w:tc>
        <w:tc>
          <w:tcPr>
            <w:tcW w:w="1170" w:type="dxa"/>
          </w:tcPr>
          <w:p w:rsidR="0001789F" w:rsidRDefault="0001789F" w:rsidP="0001789F">
            <w:pPr>
              <w:pStyle w:val="TableText"/>
            </w:pPr>
            <w:r>
              <w:t>Optimizing</w:t>
            </w:r>
          </w:p>
        </w:tc>
        <w:tc>
          <w:tcPr>
            <w:tcW w:w="5130" w:type="dxa"/>
          </w:tcPr>
          <w:p w:rsidR="0001789F" w:rsidRDefault="0001789F" w:rsidP="0001789F">
            <w:pPr>
              <w:pStyle w:val="TableText"/>
            </w:pPr>
            <w:r>
              <w:t>Performance of the process is optimized to meet current and future business needs, and the process achieves repeatability in meeting its defined business goals. Quantitative process effectiveness and efficiency goals (targets) for performance are established, based on the business goals of the organization. Obtaining quantitative feedback enables continuous process monitoring against these goals, and improvement is achieved by analysis of the results. Optimizing a process involves piloting innovative ideas and technologies and changing non-effective processes to meet defined goals and objectives.</w:t>
            </w:r>
          </w:p>
        </w:tc>
      </w:tr>
    </w:tbl>
    <w:p w:rsidR="0001789F" w:rsidRDefault="0001789F" w:rsidP="0001789F">
      <w:pPr>
        <w:pStyle w:val="TableEnd"/>
      </w:pPr>
    </w:p>
    <w:p w:rsidR="0001789F" w:rsidRDefault="0001789F" w:rsidP="0001789F"/>
    <w:p w:rsidR="0001789F" w:rsidRDefault="0001789F" w:rsidP="0001789F">
      <w:r>
        <w:t>From ‘Microsoft Readiness Framework Organizational Readiness White Paper</w:t>
      </w:r>
    </w:p>
    <w:p w:rsidR="0001789F" w:rsidRDefault="0001789F" w:rsidP="0001789F"/>
    <w:p w:rsidR="0001789F" w:rsidRDefault="0001789F" w:rsidP="00651C4F">
      <w:pPr>
        <w:autoSpaceDE w:val="0"/>
        <w:autoSpaceDN w:val="0"/>
        <w:adjustRightInd w:val="0"/>
      </w:pPr>
    </w:p>
    <w:p w:rsidR="00651C4F" w:rsidRDefault="00651C4F" w:rsidP="00651C4F">
      <w:pPr>
        <w:autoSpaceDE w:val="0"/>
        <w:autoSpaceDN w:val="0"/>
        <w:adjustRightInd w:val="0"/>
      </w:pPr>
    </w:p>
    <w:sectPr w:rsidR="00651C4F" w:rsidSect="00ED12FE">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94B" w:rsidRDefault="007C294B" w:rsidP="00042A6E">
      <w:r>
        <w:separator/>
      </w:r>
    </w:p>
  </w:endnote>
  <w:endnote w:type="continuationSeparator" w:id="0">
    <w:p w:rsidR="007C294B" w:rsidRDefault="007C294B" w:rsidP="00042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7464348"/>
      <w:docPartObj>
        <w:docPartGallery w:val="Page Numbers (Bottom of Page)"/>
        <w:docPartUnique/>
      </w:docPartObj>
    </w:sdtPr>
    <w:sdtEndPr/>
    <w:sdtContent>
      <w:sdt>
        <w:sdtPr>
          <w:id w:val="98381352"/>
          <w:docPartObj>
            <w:docPartGallery w:val="Page Numbers (Top of Page)"/>
            <w:docPartUnique/>
          </w:docPartObj>
        </w:sdtPr>
        <w:sdtEndPr/>
        <w:sdtContent>
          <w:p w:rsidR="007C294B" w:rsidRDefault="007C294B">
            <w:pPr>
              <w:pStyle w:val="Footer"/>
            </w:pPr>
            <w:r>
              <w:t>OIT- Burcham, Coiner 3/18/13</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177A0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77A02">
              <w:rPr>
                <w:b/>
                <w:bCs/>
                <w:noProof/>
              </w:rPr>
              <w:t>8</w:t>
            </w:r>
            <w:r>
              <w:rPr>
                <w:b/>
                <w:bCs/>
                <w:sz w:val="24"/>
                <w:szCs w:val="24"/>
              </w:rPr>
              <w:fldChar w:fldCharType="end"/>
            </w:r>
          </w:p>
        </w:sdtContent>
      </w:sdt>
    </w:sdtContent>
  </w:sdt>
  <w:p w:rsidR="007C294B" w:rsidRDefault="007C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94B" w:rsidRDefault="007C294B" w:rsidP="00042A6E">
      <w:r>
        <w:separator/>
      </w:r>
    </w:p>
  </w:footnote>
  <w:footnote w:type="continuationSeparator" w:id="0">
    <w:p w:rsidR="007C294B" w:rsidRDefault="007C294B" w:rsidP="00042A6E">
      <w:r>
        <w:continuationSeparator/>
      </w:r>
    </w:p>
  </w:footnote>
  <w:footnote w:id="1">
    <w:p w:rsidR="007C294B" w:rsidRDefault="007C294B">
      <w:pPr>
        <w:pStyle w:val="FootnoteText"/>
      </w:pPr>
      <w:r>
        <w:rPr>
          <w:rStyle w:val="FootnoteReference"/>
        </w:rPr>
        <w:footnoteRef/>
      </w:r>
      <w:r>
        <w:t xml:space="preserve"> T</w:t>
      </w:r>
      <w:r w:rsidRPr="00042A6E">
        <w:t>he MITA Maturity Model as accessed 1/18/2013 from http://medicaid.gov/Medicaid-CHIP-Program-Information/By-Topics/Data-and-Systems/Downloads/mitamm.pdf</w:t>
      </w:r>
    </w:p>
  </w:footnote>
  <w:footnote w:id="2">
    <w:p w:rsidR="007C294B" w:rsidRDefault="007C294B">
      <w:pPr>
        <w:pStyle w:val="FootnoteText"/>
      </w:pPr>
      <w:r>
        <w:rPr>
          <w:rStyle w:val="FootnoteReference"/>
        </w:rPr>
        <w:footnoteRef/>
      </w:r>
      <w:r>
        <w:t xml:space="preserve"> From: </w:t>
      </w:r>
      <w:hyperlink r:id="rId1" w:history="1">
        <w:r w:rsidRPr="00882F43">
          <w:rPr>
            <w:rStyle w:val="Hyperlink"/>
          </w:rPr>
          <w:t>http://www2.slac.stanford.edu/comp/winnt/system-administration/Organizational%20Maturity%20Levels.doc</w:t>
        </w:r>
      </w:hyperlink>
      <w:r>
        <w:t xml:space="preserve"> as viewed 2/12/2013</w:t>
      </w:r>
    </w:p>
  </w:footnote>
  <w:footnote w:id="3">
    <w:p w:rsidR="007C294B" w:rsidRDefault="007C294B" w:rsidP="0001789F">
      <w:pPr>
        <w:pStyle w:val="FootnoteText"/>
      </w:pPr>
      <w:r>
        <w:rPr>
          <w:rStyle w:val="FootnoteReference"/>
        </w:rPr>
        <w:footnoteRef/>
      </w:r>
      <w:r>
        <w:t xml:space="preserve"> Levels 1 to 5 can be applied to an organization to determine its level of maturity in relation to people, process, technology, and measurement.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40D1A"/>
    <w:multiLevelType w:val="hybridMultilevel"/>
    <w:tmpl w:val="9160A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40CB4"/>
    <w:multiLevelType w:val="hybridMultilevel"/>
    <w:tmpl w:val="7C428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01C"/>
    <w:rsid w:val="0001789F"/>
    <w:rsid w:val="00036D9F"/>
    <w:rsid w:val="00042A6E"/>
    <w:rsid w:val="000A3113"/>
    <w:rsid w:val="00104E90"/>
    <w:rsid w:val="001128C8"/>
    <w:rsid w:val="00177A02"/>
    <w:rsid w:val="001F4088"/>
    <w:rsid w:val="0022126E"/>
    <w:rsid w:val="00282A50"/>
    <w:rsid w:val="00287AED"/>
    <w:rsid w:val="00292D45"/>
    <w:rsid w:val="002B09AD"/>
    <w:rsid w:val="002D6031"/>
    <w:rsid w:val="002F1588"/>
    <w:rsid w:val="002F29AE"/>
    <w:rsid w:val="00331325"/>
    <w:rsid w:val="003D1DF2"/>
    <w:rsid w:val="003F5F1E"/>
    <w:rsid w:val="00444C07"/>
    <w:rsid w:val="004744CF"/>
    <w:rsid w:val="00481201"/>
    <w:rsid w:val="00490266"/>
    <w:rsid w:val="00492FDD"/>
    <w:rsid w:val="004F2826"/>
    <w:rsid w:val="005B64BD"/>
    <w:rsid w:val="005C2340"/>
    <w:rsid w:val="005E4267"/>
    <w:rsid w:val="00651C4F"/>
    <w:rsid w:val="0072371B"/>
    <w:rsid w:val="00725C08"/>
    <w:rsid w:val="007C294B"/>
    <w:rsid w:val="008C65F4"/>
    <w:rsid w:val="00917476"/>
    <w:rsid w:val="00930210"/>
    <w:rsid w:val="009669EE"/>
    <w:rsid w:val="0098449A"/>
    <w:rsid w:val="00987FE0"/>
    <w:rsid w:val="009B3CE6"/>
    <w:rsid w:val="00A646E3"/>
    <w:rsid w:val="00A747F8"/>
    <w:rsid w:val="00A95B63"/>
    <w:rsid w:val="00AC173A"/>
    <w:rsid w:val="00B43D7A"/>
    <w:rsid w:val="00B534F3"/>
    <w:rsid w:val="00B5753A"/>
    <w:rsid w:val="00B63648"/>
    <w:rsid w:val="00B720AB"/>
    <w:rsid w:val="00B77A31"/>
    <w:rsid w:val="00B82CA2"/>
    <w:rsid w:val="00B9017C"/>
    <w:rsid w:val="00BA0DD9"/>
    <w:rsid w:val="00CE674D"/>
    <w:rsid w:val="00CF3E37"/>
    <w:rsid w:val="00D42AF5"/>
    <w:rsid w:val="00D4345D"/>
    <w:rsid w:val="00D70970"/>
    <w:rsid w:val="00D7601C"/>
    <w:rsid w:val="00E02F36"/>
    <w:rsid w:val="00E5302A"/>
    <w:rsid w:val="00ED12FE"/>
    <w:rsid w:val="00EF2911"/>
    <w:rsid w:val="00F10B57"/>
    <w:rsid w:val="00F15C3A"/>
    <w:rsid w:val="00F215A5"/>
    <w:rsid w:val="00FA1BBD"/>
    <w:rsid w:val="00FF5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1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042A6E"/>
    <w:rPr>
      <w:sz w:val="20"/>
      <w:szCs w:val="20"/>
    </w:rPr>
  </w:style>
  <w:style w:type="character" w:customStyle="1" w:styleId="FootnoteTextChar">
    <w:name w:val="Footnote Text Char"/>
    <w:basedOn w:val="DefaultParagraphFont"/>
    <w:link w:val="FootnoteText"/>
    <w:uiPriority w:val="99"/>
    <w:semiHidden/>
    <w:rsid w:val="00042A6E"/>
    <w:rPr>
      <w:rFonts w:ascii="Calibri" w:hAnsi="Calibri" w:cs="Calibri"/>
      <w:sz w:val="20"/>
      <w:szCs w:val="20"/>
    </w:rPr>
  </w:style>
  <w:style w:type="character" w:styleId="FootnoteReference">
    <w:name w:val="footnote reference"/>
    <w:basedOn w:val="DefaultParagraphFont"/>
    <w:semiHidden/>
    <w:unhideWhenUsed/>
    <w:rsid w:val="00042A6E"/>
    <w:rPr>
      <w:vertAlign w:val="superscript"/>
    </w:rPr>
  </w:style>
  <w:style w:type="paragraph" w:styleId="BalloonText">
    <w:name w:val="Balloon Text"/>
    <w:basedOn w:val="Normal"/>
    <w:link w:val="BalloonTextChar"/>
    <w:uiPriority w:val="99"/>
    <w:semiHidden/>
    <w:unhideWhenUsed/>
    <w:rsid w:val="00A747F8"/>
    <w:rPr>
      <w:rFonts w:ascii="Tahoma" w:hAnsi="Tahoma" w:cs="Tahoma"/>
      <w:sz w:val="16"/>
      <w:szCs w:val="16"/>
    </w:rPr>
  </w:style>
  <w:style w:type="character" w:customStyle="1" w:styleId="BalloonTextChar">
    <w:name w:val="Balloon Text Char"/>
    <w:basedOn w:val="DefaultParagraphFont"/>
    <w:link w:val="BalloonText"/>
    <w:uiPriority w:val="99"/>
    <w:semiHidden/>
    <w:rsid w:val="00A747F8"/>
    <w:rPr>
      <w:rFonts w:ascii="Tahoma" w:hAnsi="Tahoma" w:cs="Tahoma"/>
      <w:sz w:val="16"/>
      <w:szCs w:val="16"/>
    </w:rPr>
  </w:style>
  <w:style w:type="paragraph" w:styleId="ListParagraph">
    <w:name w:val="List Paragraph"/>
    <w:basedOn w:val="Normal"/>
    <w:uiPriority w:val="34"/>
    <w:qFormat/>
    <w:rsid w:val="008C65F4"/>
    <w:pPr>
      <w:ind w:left="720"/>
      <w:contextualSpacing/>
    </w:pPr>
  </w:style>
  <w:style w:type="paragraph" w:customStyle="1" w:styleId="TableEnd">
    <w:name w:val="Table End"/>
    <w:basedOn w:val="Normal"/>
    <w:next w:val="Normal"/>
    <w:rsid w:val="0001789F"/>
    <w:pPr>
      <w:keepLines/>
      <w:suppressLineNumbers/>
      <w:suppressAutoHyphens/>
      <w:spacing w:after="160"/>
      <w:jc w:val="right"/>
    </w:pPr>
    <w:rPr>
      <w:rFonts w:ascii="Times New Roman" w:eastAsia="Times New Roman" w:hAnsi="Times New Roman" w:cs="Times New Roman"/>
      <w:kern w:val="20"/>
      <w:sz w:val="12"/>
      <w:szCs w:val="20"/>
    </w:rPr>
  </w:style>
  <w:style w:type="paragraph" w:customStyle="1" w:styleId="TableHeading">
    <w:name w:val="Table Heading"/>
    <w:basedOn w:val="Normal"/>
    <w:rsid w:val="0001789F"/>
    <w:pPr>
      <w:keepNext/>
      <w:keepLines/>
      <w:suppressAutoHyphens/>
      <w:spacing w:before="40" w:after="40"/>
      <w:jc w:val="center"/>
    </w:pPr>
    <w:rPr>
      <w:rFonts w:ascii="Arial Narrow" w:eastAsia="Times New Roman" w:hAnsi="Arial Narrow" w:cs="Times New Roman"/>
      <w:b/>
      <w:kern w:val="20"/>
      <w:sz w:val="19"/>
      <w:szCs w:val="20"/>
    </w:rPr>
  </w:style>
  <w:style w:type="paragraph" w:customStyle="1" w:styleId="TableText">
    <w:name w:val="Table Text"/>
    <w:basedOn w:val="Normal"/>
    <w:rsid w:val="0001789F"/>
    <w:pPr>
      <w:keepLines/>
      <w:tabs>
        <w:tab w:val="left" w:pos="173"/>
        <w:tab w:val="left" w:pos="346"/>
        <w:tab w:val="right" w:pos="1786"/>
      </w:tabs>
      <w:suppressAutoHyphens/>
      <w:spacing w:before="20" w:after="20"/>
    </w:pPr>
    <w:rPr>
      <w:rFonts w:ascii="Arial Narrow" w:eastAsia="Times New Roman" w:hAnsi="Arial Narrow" w:cs="Times New Roman"/>
      <w:kern w:val="20"/>
      <w:sz w:val="19"/>
      <w:szCs w:val="20"/>
    </w:rPr>
  </w:style>
  <w:style w:type="paragraph" w:customStyle="1" w:styleId="TableListBullet1">
    <w:name w:val="Table List Bullet 1"/>
    <w:basedOn w:val="Normal"/>
    <w:rsid w:val="0001789F"/>
    <w:pPr>
      <w:keepLines/>
      <w:tabs>
        <w:tab w:val="left" w:pos="173"/>
      </w:tabs>
      <w:suppressAutoHyphens/>
      <w:spacing w:before="20" w:after="20"/>
    </w:pPr>
    <w:rPr>
      <w:rFonts w:ascii="Arial Narrow" w:eastAsia="Times New Roman" w:hAnsi="Arial Narrow" w:cs="Times New Roman"/>
      <w:kern w:val="20"/>
      <w:sz w:val="19"/>
      <w:szCs w:val="20"/>
    </w:rPr>
  </w:style>
  <w:style w:type="paragraph" w:customStyle="1" w:styleId="TableTitle">
    <w:name w:val="Table Title"/>
    <w:basedOn w:val="Normal"/>
    <w:rsid w:val="0001789F"/>
    <w:pPr>
      <w:keepNext/>
      <w:keepLines/>
      <w:suppressLineNumbers/>
      <w:suppressAutoHyphens/>
      <w:spacing w:before="160" w:after="80"/>
      <w:jc w:val="center"/>
    </w:pPr>
    <w:rPr>
      <w:rFonts w:ascii="Arial Narrow" w:eastAsia="Times New Roman" w:hAnsi="Arial Narrow" w:cs="Times New Roman"/>
      <w:b/>
      <w:kern w:val="20"/>
      <w:sz w:val="21"/>
      <w:szCs w:val="20"/>
    </w:rPr>
  </w:style>
  <w:style w:type="character" w:styleId="Hyperlink">
    <w:name w:val="Hyperlink"/>
    <w:basedOn w:val="DefaultParagraphFont"/>
    <w:uiPriority w:val="99"/>
    <w:unhideWhenUsed/>
    <w:rsid w:val="0001789F"/>
    <w:rPr>
      <w:color w:val="0000FF" w:themeColor="hyperlink"/>
      <w:u w:val="single"/>
    </w:rPr>
  </w:style>
  <w:style w:type="character" w:styleId="CommentReference">
    <w:name w:val="annotation reference"/>
    <w:basedOn w:val="DefaultParagraphFont"/>
    <w:uiPriority w:val="99"/>
    <w:semiHidden/>
    <w:unhideWhenUsed/>
    <w:rsid w:val="002F1588"/>
    <w:rPr>
      <w:sz w:val="16"/>
      <w:szCs w:val="16"/>
    </w:rPr>
  </w:style>
  <w:style w:type="paragraph" w:styleId="CommentText">
    <w:name w:val="annotation text"/>
    <w:basedOn w:val="Normal"/>
    <w:link w:val="CommentTextChar"/>
    <w:uiPriority w:val="99"/>
    <w:semiHidden/>
    <w:unhideWhenUsed/>
    <w:rsid w:val="002F1588"/>
    <w:rPr>
      <w:sz w:val="20"/>
      <w:szCs w:val="20"/>
    </w:rPr>
  </w:style>
  <w:style w:type="character" w:customStyle="1" w:styleId="CommentTextChar">
    <w:name w:val="Comment Text Char"/>
    <w:basedOn w:val="DefaultParagraphFont"/>
    <w:link w:val="CommentText"/>
    <w:uiPriority w:val="99"/>
    <w:semiHidden/>
    <w:rsid w:val="002F158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F1588"/>
    <w:rPr>
      <w:b/>
      <w:bCs/>
    </w:rPr>
  </w:style>
  <w:style w:type="character" w:customStyle="1" w:styleId="CommentSubjectChar">
    <w:name w:val="Comment Subject Char"/>
    <w:basedOn w:val="CommentTextChar"/>
    <w:link w:val="CommentSubject"/>
    <w:uiPriority w:val="99"/>
    <w:semiHidden/>
    <w:rsid w:val="002F1588"/>
    <w:rPr>
      <w:rFonts w:ascii="Calibri" w:hAnsi="Calibri" w:cs="Calibri"/>
      <w:b/>
      <w:bCs/>
      <w:sz w:val="20"/>
      <w:szCs w:val="20"/>
    </w:rPr>
  </w:style>
  <w:style w:type="table" w:styleId="TableGrid">
    <w:name w:val="Table Grid"/>
    <w:basedOn w:val="TableNormal"/>
    <w:uiPriority w:val="59"/>
    <w:rsid w:val="00B43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5C3A"/>
    <w:pPr>
      <w:tabs>
        <w:tab w:val="center" w:pos="4680"/>
        <w:tab w:val="right" w:pos="9360"/>
      </w:tabs>
    </w:pPr>
  </w:style>
  <w:style w:type="character" w:customStyle="1" w:styleId="HeaderChar">
    <w:name w:val="Header Char"/>
    <w:basedOn w:val="DefaultParagraphFont"/>
    <w:link w:val="Header"/>
    <w:uiPriority w:val="99"/>
    <w:rsid w:val="00F15C3A"/>
    <w:rPr>
      <w:rFonts w:ascii="Calibri" w:hAnsi="Calibri" w:cs="Calibri"/>
    </w:rPr>
  </w:style>
  <w:style w:type="paragraph" w:styleId="Footer">
    <w:name w:val="footer"/>
    <w:basedOn w:val="Normal"/>
    <w:link w:val="FooterChar"/>
    <w:uiPriority w:val="99"/>
    <w:unhideWhenUsed/>
    <w:rsid w:val="00F15C3A"/>
    <w:pPr>
      <w:tabs>
        <w:tab w:val="center" w:pos="4680"/>
        <w:tab w:val="right" w:pos="9360"/>
      </w:tabs>
    </w:pPr>
  </w:style>
  <w:style w:type="character" w:customStyle="1" w:styleId="FooterChar">
    <w:name w:val="Footer Char"/>
    <w:basedOn w:val="DefaultParagraphFont"/>
    <w:link w:val="Footer"/>
    <w:uiPriority w:val="99"/>
    <w:rsid w:val="00F15C3A"/>
    <w:rPr>
      <w:rFonts w:ascii="Calibri" w:hAnsi="Calibri" w:cs="Calibri"/>
    </w:rPr>
  </w:style>
  <w:style w:type="paragraph" w:styleId="NoSpacing">
    <w:name w:val="No Spacing"/>
    <w:link w:val="NoSpacingChar"/>
    <w:uiPriority w:val="1"/>
    <w:qFormat/>
    <w:rsid w:val="00ED12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12F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01C"/>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042A6E"/>
    <w:rPr>
      <w:sz w:val="20"/>
      <w:szCs w:val="20"/>
    </w:rPr>
  </w:style>
  <w:style w:type="character" w:customStyle="1" w:styleId="FootnoteTextChar">
    <w:name w:val="Footnote Text Char"/>
    <w:basedOn w:val="DefaultParagraphFont"/>
    <w:link w:val="FootnoteText"/>
    <w:uiPriority w:val="99"/>
    <w:semiHidden/>
    <w:rsid w:val="00042A6E"/>
    <w:rPr>
      <w:rFonts w:ascii="Calibri" w:hAnsi="Calibri" w:cs="Calibri"/>
      <w:sz w:val="20"/>
      <w:szCs w:val="20"/>
    </w:rPr>
  </w:style>
  <w:style w:type="character" w:styleId="FootnoteReference">
    <w:name w:val="footnote reference"/>
    <w:basedOn w:val="DefaultParagraphFont"/>
    <w:semiHidden/>
    <w:unhideWhenUsed/>
    <w:rsid w:val="00042A6E"/>
    <w:rPr>
      <w:vertAlign w:val="superscript"/>
    </w:rPr>
  </w:style>
  <w:style w:type="paragraph" w:styleId="BalloonText">
    <w:name w:val="Balloon Text"/>
    <w:basedOn w:val="Normal"/>
    <w:link w:val="BalloonTextChar"/>
    <w:uiPriority w:val="99"/>
    <w:semiHidden/>
    <w:unhideWhenUsed/>
    <w:rsid w:val="00A747F8"/>
    <w:rPr>
      <w:rFonts w:ascii="Tahoma" w:hAnsi="Tahoma" w:cs="Tahoma"/>
      <w:sz w:val="16"/>
      <w:szCs w:val="16"/>
    </w:rPr>
  </w:style>
  <w:style w:type="character" w:customStyle="1" w:styleId="BalloonTextChar">
    <w:name w:val="Balloon Text Char"/>
    <w:basedOn w:val="DefaultParagraphFont"/>
    <w:link w:val="BalloonText"/>
    <w:uiPriority w:val="99"/>
    <w:semiHidden/>
    <w:rsid w:val="00A747F8"/>
    <w:rPr>
      <w:rFonts w:ascii="Tahoma" w:hAnsi="Tahoma" w:cs="Tahoma"/>
      <w:sz w:val="16"/>
      <w:szCs w:val="16"/>
    </w:rPr>
  </w:style>
  <w:style w:type="paragraph" w:styleId="ListParagraph">
    <w:name w:val="List Paragraph"/>
    <w:basedOn w:val="Normal"/>
    <w:uiPriority w:val="34"/>
    <w:qFormat/>
    <w:rsid w:val="008C65F4"/>
    <w:pPr>
      <w:ind w:left="720"/>
      <w:contextualSpacing/>
    </w:pPr>
  </w:style>
  <w:style w:type="paragraph" w:customStyle="1" w:styleId="TableEnd">
    <w:name w:val="Table End"/>
    <w:basedOn w:val="Normal"/>
    <w:next w:val="Normal"/>
    <w:rsid w:val="0001789F"/>
    <w:pPr>
      <w:keepLines/>
      <w:suppressLineNumbers/>
      <w:suppressAutoHyphens/>
      <w:spacing w:after="160"/>
      <w:jc w:val="right"/>
    </w:pPr>
    <w:rPr>
      <w:rFonts w:ascii="Times New Roman" w:eastAsia="Times New Roman" w:hAnsi="Times New Roman" w:cs="Times New Roman"/>
      <w:kern w:val="20"/>
      <w:sz w:val="12"/>
      <w:szCs w:val="20"/>
    </w:rPr>
  </w:style>
  <w:style w:type="paragraph" w:customStyle="1" w:styleId="TableHeading">
    <w:name w:val="Table Heading"/>
    <w:basedOn w:val="Normal"/>
    <w:rsid w:val="0001789F"/>
    <w:pPr>
      <w:keepNext/>
      <w:keepLines/>
      <w:suppressAutoHyphens/>
      <w:spacing w:before="40" w:after="40"/>
      <w:jc w:val="center"/>
    </w:pPr>
    <w:rPr>
      <w:rFonts w:ascii="Arial Narrow" w:eastAsia="Times New Roman" w:hAnsi="Arial Narrow" w:cs="Times New Roman"/>
      <w:b/>
      <w:kern w:val="20"/>
      <w:sz w:val="19"/>
      <w:szCs w:val="20"/>
    </w:rPr>
  </w:style>
  <w:style w:type="paragraph" w:customStyle="1" w:styleId="TableText">
    <w:name w:val="Table Text"/>
    <w:basedOn w:val="Normal"/>
    <w:rsid w:val="0001789F"/>
    <w:pPr>
      <w:keepLines/>
      <w:tabs>
        <w:tab w:val="left" w:pos="173"/>
        <w:tab w:val="left" w:pos="346"/>
        <w:tab w:val="right" w:pos="1786"/>
      </w:tabs>
      <w:suppressAutoHyphens/>
      <w:spacing w:before="20" w:after="20"/>
    </w:pPr>
    <w:rPr>
      <w:rFonts w:ascii="Arial Narrow" w:eastAsia="Times New Roman" w:hAnsi="Arial Narrow" w:cs="Times New Roman"/>
      <w:kern w:val="20"/>
      <w:sz w:val="19"/>
      <w:szCs w:val="20"/>
    </w:rPr>
  </w:style>
  <w:style w:type="paragraph" w:customStyle="1" w:styleId="TableListBullet1">
    <w:name w:val="Table List Bullet 1"/>
    <w:basedOn w:val="Normal"/>
    <w:rsid w:val="0001789F"/>
    <w:pPr>
      <w:keepLines/>
      <w:tabs>
        <w:tab w:val="left" w:pos="173"/>
      </w:tabs>
      <w:suppressAutoHyphens/>
      <w:spacing w:before="20" w:after="20"/>
    </w:pPr>
    <w:rPr>
      <w:rFonts w:ascii="Arial Narrow" w:eastAsia="Times New Roman" w:hAnsi="Arial Narrow" w:cs="Times New Roman"/>
      <w:kern w:val="20"/>
      <w:sz w:val="19"/>
      <w:szCs w:val="20"/>
    </w:rPr>
  </w:style>
  <w:style w:type="paragraph" w:customStyle="1" w:styleId="TableTitle">
    <w:name w:val="Table Title"/>
    <w:basedOn w:val="Normal"/>
    <w:rsid w:val="0001789F"/>
    <w:pPr>
      <w:keepNext/>
      <w:keepLines/>
      <w:suppressLineNumbers/>
      <w:suppressAutoHyphens/>
      <w:spacing w:before="160" w:after="80"/>
      <w:jc w:val="center"/>
    </w:pPr>
    <w:rPr>
      <w:rFonts w:ascii="Arial Narrow" w:eastAsia="Times New Roman" w:hAnsi="Arial Narrow" w:cs="Times New Roman"/>
      <w:b/>
      <w:kern w:val="20"/>
      <w:sz w:val="21"/>
      <w:szCs w:val="20"/>
    </w:rPr>
  </w:style>
  <w:style w:type="character" w:styleId="Hyperlink">
    <w:name w:val="Hyperlink"/>
    <w:basedOn w:val="DefaultParagraphFont"/>
    <w:uiPriority w:val="99"/>
    <w:unhideWhenUsed/>
    <w:rsid w:val="0001789F"/>
    <w:rPr>
      <w:color w:val="0000FF" w:themeColor="hyperlink"/>
      <w:u w:val="single"/>
    </w:rPr>
  </w:style>
  <w:style w:type="character" w:styleId="CommentReference">
    <w:name w:val="annotation reference"/>
    <w:basedOn w:val="DefaultParagraphFont"/>
    <w:uiPriority w:val="99"/>
    <w:semiHidden/>
    <w:unhideWhenUsed/>
    <w:rsid w:val="002F1588"/>
    <w:rPr>
      <w:sz w:val="16"/>
      <w:szCs w:val="16"/>
    </w:rPr>
  </w:style>
  <w:style w:type="paragraph" w:styleId="CommentText">
    <w:name w:val="annotation text"/>
    <w:basedOn w:val="Normal"/>
    <w:link w:val="CommentTextChar"/>
    <w:uiPriority w:val="99"/>
    <w:semiHidden/>
    <w:unhideWhenUsed/>
    <w:rsid w:val="002F1588"/>
    <w:rPr>
      <w:sz w:val="20"/>
      <w:szCs w:val="20"/>
    </w:rPr>
  </w:style>
  <w:style w:type="character" w:customStyle="1" w:styleId="CommentTextChar">
    <w:name w:val="Comment Text Char"/>
    <w:basedOn w:val="DefaultParagraphFont"/>
    <w:link w:val="CommentText"/>
    <w:uiPriority w:val="99"/>
    <w:semiHidden/>
    <w:rsid w:val="002F158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F1588"/>
    <w:rPr>
      <w:b/>
      <w:bCs/>
    </w:rPr>
  </w:style>
  <w:style w:type="character" w:customStyle="1" w:styleId="CommentSubjectChar">
    <w:name w:val="Comment Subject Char"/>
    <w:basedOn w:val="CommentTextChar"/>
    <w:link w:val="CommentSubject"/>
    <w:uiPriority w:val="99"/>
    <w:semiHidden/>
    <w:rsid w:val="002F1588"/>
    <w:rPr>
      <w:rFonts w:ascii="Calibri" w:hAnsi="Calibri" w:cs="Calibri"/>
      <w:b/>
      <w:bCs/>
      <w:sz w:val="20"/>
      <w:szCs w:val="20"/>
    </w:rPr>
  </w:style>
  <w:style w:type="table" w:styleId="TableGrid">
    <w:name w:val="Table Grid"/>
    <w:basedOn w:val="TableNormal"/>
    <w:uiPriority w:val="59"/>
    <w:rsid w:val="00B43D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15C3A"/>
    <w:pPr>
      <w:tabs>
        <w:tab w:val="center" w:pos="4680"/>
        <w:tab w:val="right" w:pos="9360"/>
      </w:tabs>
    </w:pPr>
  </w:style>
  <w:style w:type="character" w:customStyle="1" w:styleId="HeaderChar">
    <w:name w:val="Header Char"/>
    <w:basedOn w:val="DefaultParagraphFont"/>
    <w:link w:val="Header"/>
    <w:uiPriority w:val="99"/>
    <w:rsid w:val="00F15C3A"/>
    <w:rPr>
      <w:rFonts w:ascii="Calibri" w:hAnsi="Calibri" w:cs="Calibri"/>
    </w:rPr>
  </w:style>
  <w:style w:type="paragraph" w:styleId="Footer">
    <w:name w:val="footer"/>
    <w:basedOn w:val="Normal"/>
    <w:link w:val="FooterChar"/>
    <w:uiPriority w:val="99"/>
    <w:unhideWhenUsed/>
    <w:rsid w:val="00F15C3A"/>
    <w:pPr>
      <w:tabs>
        <w:tab w:val="center" w:pos="4680"/>
        <w:tab w:val="right" w:pos="9360"/>
      </w:tabs>
    </w:pPr>
  </w:style>
  <w:style w:type="character" w:customStyle="1" w:styleId="FooterChar">
    <w:name w:val="Footer Char"/>
    <w:basedOn w:val="DefaultParagraphFont"/>
    <w:link w:val="Footer"/>
    <w:uiPriority w:val="99"/>
    <w:rsid w:val="00F15C3A"/>
    <w:rPr>
      <w:rFonts w:ascii="Calibri" w:hAnsi="Calibri" w:cs="Calibri"/>
    </w:rPr>
  </w:style>
  <w:style w:type="paragraph" w:styleId="NoSpacing">
    <w:name w:val="No Spacing"/>
    <w:link w:val="NoSpacingChar"/>
    <w:uiPriority w:val="1"/>
    <w:qFormat/>
    <w:rsid w:val="00ED12F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D12F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81383">
      <w:bodyDiv w:val="1"/>
      <w:marLeft w:val="0"/>
      <w:marRight w:val="0"/>
      <w:marTop w:val="0"/>
      <w:marBottom w:val="0"/>
      <w:divBdr>
        <w:top w:val="none" w:sz="0" w:space="0" w:color="auto"/>
        <w:left w:val="none" w:sz="0" w:space="0" w:color="auto"/>
        <w:bottom w:val="none" w:sz="0" w:space="0" w:color="auto"/>
        <w:right w:val="none" w:sz="0" w:space="0" w:color="auto"/>
      </w:divBdr>
    </w:div>
    <w:div w:id="1827503944">
      <w:bodyDiv w:val="1"/>
      <w:marLeft w:val="0"/>
      <w:marRight w:val="0"/>
      <w:marTop w:val="0"/>
      <w:marBottom w:val="0"/>
      <w:divBdr>
        <w:top w:val="none" w:sz="0" w:space="0" w:color="auto"/>
        <w:left w:val="none" w:sz="0" w:space="0" w:color="auto"/>
        <w:bottom w:val="none" w:sz="0" w:space="0" w:color="auto"/>
        <w:right w:val="none" w:sz="0" w:space="0" w:color="auto"/>
      </w:divBdr>
    </w:div>
    <w:div w:id="185506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slac.stanford.edu/comp/winnt/system-administration/Organizational%20Maturity%20Levels.do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C14254544BC43CA989DCCD832C2B01F"/>
        <w:category>
          <w:name w:val="General"/>
          <w:gallery w:val="placeholder"/>
        </w:category>
        <w:types>
          <w:type w:val="bbPlcHdr"/>
        </w:types>
        <w:behaviors>
          <w:behavior w:val="content"/>
        </w:behaviors>
        <w:guid w:val="{1371DB89-7335-45F6-B5E7-6207D478CA87}"/>
      </w:docPartPr>
      <w:docPartBody>
        <w:p w:rsidR="00253508" w:rsidRDefault="00253508" w:rsidP="00253508">
          <w:pPr>
            <w:pStyle w:val="FC14254544BC43CA989DCCD832C2B01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08"/>
    <w:rsid w:val="0025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4254544BC43CA989DCCD832C2B01F">
    <w:name w:val="FC14254544BC43CA989DCCD832C2B01F"/>
    <w:rsid w:val="00253508"/>
  </w:style>
  <w:style w:type="paragraph" w:customStyle="1" w:styleId="8266024FB4D34958B51D96FF018FBEC8">
    <w:name w:val="8266024FB4D34958B51D96FF018FBEC8"/>
    <w:rsid w:val="00253508"/>
  </w:style>
  <w:style w:type="paragraph" w:customStyle="1" w:styleId="2BC12A523D994E1893B6FF06C231B670">
    <w:name w:val="2BC12A523D994E1893B6FF06C231B670"/>
    <w:rsid w:val="00253508"/>
  </w:style>
  <w:style w:type="paragraph" w:customStyle="1" w:styleId="9353236747FB4F6D9D0F7108A5D45F0E">
    <w:name w:val="9353236747FB4F6D9D0F7108A5D45F0E"/>
    <w:rsid w:val="00253508"/>
  </w:style>
  <w:style w:type="paragraph" w:customStyle="1" w:styleId="827E9DD0AE49463CB9F97EBDA9337B94">
    <w:name w:val="827E9DD0AE49463CB9F97EBDA9337B94"/>
    <w:rsid w:val="002535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4254544BC43CA989DCCD832C2B01F">
    <w:name w:val="FC14254544BC43CA989DCCD832C2B01F"/>
    <w:rsid w:val="00253508"/>
  </w:style>
  <w:style w:type="paragraph" w:customStyle="1" w:styleId="8266024FB4D34958B51D96FF018FBEC8">
    <w:name w:val="8266024FB4D34958B51D96FF018FBEC8"/>
    <w:rsid w:val="00253508"/>
  </w:style>
  <w:style w:type="paragraph" w:customStyle="1" w:styleId="2BC12A523D994E1893B6FF06C231B670">
    <w:name w:val="2BC12A523D994E1893B6FF06C231B670"/>
    <w:rsid w:val="00253508"/>
  </w:style>
  <w:style w:type="paragraph" w:customStyle="1" w:styleId="9353236747FB4F6D9D0F7108A5D45F0E">
    <w:name w:val="9353236747FB4F6D9D0F7108A5D45F0E"/>
    <w:rsid w:val="00253508"/>
  </w:style>
  <w:style w:type="paragraph" w:customStyle="1" w:styleId="827E9DD0AE49463CB9F97EBDA9337B94">
    <w:name w:val="827E9DD0AE49463CB9F97EBDA9337B94"/>
    <w:rsid w:val="002535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07B91B-24A8-4BDB-86D4-FC4476279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67590633.dotm</Template>
  <TotalTime>1014</TotalTime>
  <Pages>9</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DNR Data Management Maturity Assessment</vt:lpstr>
    </vt:vector>
  </TitlesOfParts>
  <Company>Confederated Tribes of the Umatilla Indian Reservation</Company>
  <LinksUpToDate>false</LinksUpToDate>
  <CharactersWithSpaces>16053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DNR Data Management Maturity Model</dc:title>
  <dc:subject>Introducing the Maturity Model Improvement Process</dc:subject>
  <dc:creator>Ken Burcham &amp; Colette Coiner, OIT</dc:creator>
  <cp:lastModifiedBy>Ken Burcham</cp:lastModifiedBy>
  <cp:revision>5</cp:revision>
  <cp:lastPrinted>2013-04-12T15:15:00Z</cp:lastPrinted>
  <dcterms:created xsi:type="dcterms:W3CDTF">2013-03-18T22:22:00Z</dcterms:created>
  <dcterms:modified xsi:type="dcterms:W3CDTF">2013-04-16T15:45:00Z</dcterms:modified>
</cp:coreProperties>
</file>